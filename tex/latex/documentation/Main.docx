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5F8D" w14:textId="6C88FCFE" w:rsidR="00205CE7" w:rsidRDefault="00E91D42">
      <w:pPr>
        <w:rPr>
          <w:sz w:val="32"/>
          <w:szCs w:val="32"/>
          <w:lang w:val="fr-FR"/>
        </w:rPr>
      </w:pPr>
      <w:r w:rsidRPr="00E91D42">
        <w:rPr>
          <w:sz w:val="32"/>
          <w:szCs w:val="32"/>
          <w:lang w:val="fr-FR"/>
        </w:rPr>
        <w:t>Main :</w:t>
      </w:r>
    </w:p>
    <w:p w14:paraId="5E5E8CAA" w14:textId="7FC8BC6B" w:rsidR="00E91D42" w:rsidRPr="00E91D42" w:rsidRDefault="00E91D42">
      <w:pPr>
        <w:rPr>
          <w:sz w:val="18"/>
          <w:szCs w:val="18"/>
          <w:lang w:val="fr-FR"/>
        </w:rPr>
      </w:pPr>
      <w:r>
        <w:rPr>
          <w:sz w:val="18"/>
          <w:szCs w:val="18"/>
          <w:lang w:val="fr-FR"/>
        </w:rPr>
        <w:t>Default : rien / true, pour annuler : no</w:t>
      </w:r>
    </w:p>
    <w:p w14:paraId="4B3F9B11" w14:textId="77777777" w:rsidR="003C1AA3" w:rsidRPr="00E91D42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language </w:t>
      </w:r>
      <w:r w:rsidRPr="007A3189">
        <w:rPr>
          <w:b/>
          <w:bCs/>
          <w:i/>
          <w:iCs/>
          <w:color w:val="ED7D31" w:themeColor="accent2"/>
          <w:sz w:val="24"/>
          <w:szCs w:val="24"/>
          <w:lang w:val="fr-FR"/>
        </w:rPr>
        <w:t>fr</w:t>
      </w:r>
      <w:r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fr : francais</w:t>
      </w:r>
      <w:r>
        <w:rPr>
          <w:sz w:val="24"/>
          <w:szCs w:val="24"/>
          <w:lang w:val="fr-FR"/>
        </w:rPr>
        <w:br/>
        <w:t>en : anglais</w:t>
      </w:r>
      <w:r>
        <w:rPr>
          <w:sz w:val="24"/>
          <w:szCs w:val="24"/>
          <w:lang w:val="fr-FR"/>
        </w:rPr>
        <w:br/>
        <w:t>de : allemand</w:t>
      </w:r>
    </w:p>
    <w:p w14:paraId="622CC86B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spacin</w:t>
      </w:r>
      <w:r>
        <w:rPr>
          <w:i/>
          <w:iCs/>
          <w:color w:val="ED7D31" w:themeColor="accent2"/>
          <w:sz w:val="24"/>
          <w:szCs w:val="24"/>
          <w:lang w:val="fr-FR"/>
        </w:rPr>
        <w:t xml:space="preserve">g : 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>1 </w:t>
      </w:r>
      <w:r w:rsidRPr="00416391">
        <w:rPr>
          <w:b/>
          <w:bCs/>
          <w:i/>
          <w:iCs/>
          <w:sz w:val="24"/>
          <w:szCs w:val="24"/>
          <w:lang w:val="fr-FR"/>
        </w:rPr>
        <w:t>: espacement entre les lignes</w:t>
      </w:r>
      <w:r w:rsidRPr="00416391">
        <w:rPr>
          <w:i/>
          <w:iCs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</w:t>
      </w:r>
      <w:r>
        <w:rPr>
          <w:sz w:val="24"/>
          <w:szCs w:val="24"/>
          <w:lang w:val="fr-FR"/>
        </w:rPr>
        <w:br/>
        <w:t>1.5</w:t>
      </w:r>
      <w:r>
        <w:rPr>
          <w:sz w:val="24"/>
          <w:szCs w:val="24"/>
          <w:lang w:val="fr-FR"/>
        </w:rPr>
        <w:br/>
        <w:t>2</w:t>
      </w:r>
    </w:p>
    <w:p w14:paraId="6B11AAA1" w14:textId="77777777" w:rsidR="003C1AA3" w:rsidRPr="00ED7A0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math  </w:t>
      </w:r>
      <w:r>
        <w:rPr>
          <w:i/>
          <w:iCs/>
          <w:sz w:val="24"/>
          <w:szCs w:val="24"/>
          <w:lang w:val="fr-FR"/>
        </w:rPr>
        <w:br/>
      </w:r>
      <w:r w:rsidRPr="00416391">
        <w:rPr>
          <w:color w:val="70AD47" w:themeColor="accent6"/>
          <w:sz w:val="24"/>
          <w:szCs w:val="24"/>
          <w:lang w:val="fr-FR"/>
        </w:rPr>
        <w:t>new (def)</w:t>
      </w:r>
    </w:p>
    <w:p w14:paraId="1FCBC2B3" w14:textId="77777777" w:rsidR="003C1AA3" w:rsidRPr="009977ED" w:rsidRDefault="003C1AA3" w:rsidP="003C1AA3">
      <w:pPr>
        <w:pStyle w:val="Paragraphedeliste"/>
        <w:rPr>
          <w:sz w:val="24"/>
          <w:szCs w:val="24"/>
          <w:lang w:val="fr-FR"/>
        </w:rPr>
      </w:pPr>
      <w:r w:rsidRPr="009977ED">
        <w:rPr>
          <w:sz w:val="24"/>
          <w:szCs w:val="24"/>
          <w:lang w:val="fr-FR"/>
        </w:rPr>
        <w:t>old</w:t>
      </w:r>
    </w:p>
    <w:p w14:paraId="5FB374D7" w14:textId="1C52ABDF" w:rsidR="00444C2A" w:rsidRPr="00444C2A" w:rsidRDefault="00444C2A" w:rsidP="00444C2A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table</w:t>
      </w:r>
    </w:p>
    <w:p w14:paraId="66F90931" w14:textId="46CE5B41" w:rsidR="003C1AA3" w:rsidRPr="00B729AD" w:rsidRDefault="00444C2A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>
        <w:rPr>
          <w:i/>
          <w:iCs/>
          <w:color w:val="ED7D31" w:themeColor="accent2"/>
          <w:sz w:val="24"/>
          <w:szCs w:val="24"/>
          <w:lang w:val="fr-FR"/>
        </w:rPr>
        <w:t>bib</w:t>
      </w:r>
      <w:r w:rsidR="003C1AA3">
        <w:rPr>
          <w:i/>
          <w:iCs/>
          <w:sz w:val="24"/>
          <w:szCs w:val="24"/>
          <w:lang w:val="fr-FR"/>
        </w:rPr>
        <w:br/>
      </w:r>
      <w:r w:rsidR="003C1AA3" w:rsidRPr="003C1AA3">
        <w:rPr>
          <w:color w:val="FF0000"/>
          <w:sz w:val="24"/>
          <w:szCs w:val="24"/>
          <w:lang w:val="fr-FR"/>
        </w:rPr>
        <w:t>nom du fichier .bib</w:t>
      </w:r>
      <w:r w:rsidR="003C1AA3" w:rsidRPr="003C1AA3">
        <w:rPr>
          <w:color w:val="FF0000"/>
          <w:sz w:val="24"/>
          <w:szCs w:val="24"/>
          <w:lang w:val="fr-FR"/>
        </w:rPr>
        <w:br/>
      </w:r>
      <w:r w:rsidR="003C1AA3">
        <w:rPr>
          <w:sz w:val="24"/>
          <w:szCs w:val="24"/>
          <w:lang w:val="fr-FR"/>
        </w:rPr>
        <w:t xml:space="preserve">no : annule l’option (permet de reset quand les fichiers .aux sont supprimés) </w:t>
      </w:r>
    </w:p>
    <w:p w14:paraId="7AE29788" w14:textId="77777777" w:rsidR="003C1AA3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bibstyl</w:t>
      </w:r>
      <w:r>
        <w:rPr>
          <w:i/>
          <w:iCs/>
          <w:color w:val="ED7D31" w:themeColor="accent2"/>
          <w:sz w:val="24"/>
          <w:szCs w:val="24"/>
          <w:lang w:val="fr-FR"/>
        </w:rPr>
        <w:t>e :</w:t>
      </w:r>
      <w:r w:rsidRPr="00416391">
        <w:rPr>
          <w:b/>
          <w:bCs/>
          <w:i/>
          <w:iCs/>
          <w:color w:val="70AD47" w:themeColor="accent6"/>
          <w:sz w:val="24"/>
          <w:szCs w:val="24"/>
          <w:lang w:val="fr-FR"/>
        </w:rPr>
        <w:t xml:space="preserve"> unsrt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quand on veut un autre style de bibliographie</w:t>
      </w:r>
    </w:p>
    <w:p w14:paraId="61DC2A79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sz w:val="24"/>
          <w:szCs w:val="24"/>
          <w:lang w:val="en-US"/>
        </w:rPr>
      </w:pPr>
      <w:r w:rsidRPr="003C1AA3">
        <w:rPr>
          <w:i/>
          <w:iCs/>
          <w:color w:val="ED7D31" w:themeColor="accent2"/>
          <w:sz w:val="24"/>
          <w:szCs w:val="24"/>
          <w:lang w:val="en-US"/>
        </w:rPr>
        <w:t xml:space="preserve">svg </w:t>
      </w:r>
      <w:r w:rsidRPr="003C1AA3">
        <w:rPr>
          <w:i/>
          <w:iCs/>
          <w:color w:val="ED7D31" w:themeColor="accent2"/>
          <w:sz w:val="24"/>
          <w:szCs w:val="24"/>
          <w:lang w:val="en-US"/>
        </w:rPr>
        <w:br/>
      </w:r>
      <w:r>
        <w:rPr>
          <w:i/>
          <w:iCs/>
          <w:sz w:val="24"/>
          <w:szCs w:val="24"/>
          <w:lang w:val="en-US"/>
        </w:rPr>
        <w:t>pictures/.../svg/.svg -&gt; pictures/…/.png</w:t>
      </w:r>
      <w:r w:rsidRPr="007A3189">
        <w:rPr>
          <w:i/>
          <w:iCs/>
          <w:sz w:val="24"/>
          <w:szCs w:val="24"/>
          <w:lang w:val="en-US"/>
        </w:rPr>
        <w:br/>
        <w:t xml:space="preserve">necessite : </w:t>
      </w:r>
      <w:r w:rsidRPr="007A3189">
        <w:rPr>
          <w:i/>
          <w:iCs/>
          <w:sz w:val="14"/>
          <w:szCs w:val="14"/>
          <w:lang w:val="en-US"/>
        </w:rPr>
        <w:t>-shell-escape + svgtopng.exe</w:t>
      </w:r>
      <w:ins w:id="0" w:author="Benjamin Stambach" w:date="2023-03-17T22:02:00Z">
        <w:r w:rsidR="00731001">
          <w:rPr>
            <w:i/>
            <w:iCs/>
            <w:sz w:val="14"/>
            <w:szCs w:val="14"/>
            <w:lang w:val="en-US"/>
          </w:rPr>
          <w:t xml:space="preserve"> + VScode config</w:t>
        </w:r>
      </w:ins>
    </w:p>
    <w:p w14:paraId="56565DB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floatbarrier</w:t>
      </w:r>
    </w:p>
    <w:p w14:paraId="4A5615B0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link</w:t>
      </w:r>
    </w:p>
    <w:p w14:paraId="638AE377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quote</w:t>
      </w:r>
    </w:p>
    <w:p w14:paraId="624546F6" w14:textId="77777777" w:rsidR="003C1AA3" w:rsidRPr="007A3189" w:rsidRDefault="003C1AA3" w:rsidP="003C1AA3">
      <w:pPr>
        <w:pStyle w:val="Paragraphedeliste"/>
        <w:numPr>
          <w:ilvl w:val="0"/>
          <w:numId w:val="1"/>
        </w:numPr>
        <w:rPr>
          <w:i/>
          <w:iCs/>
          <w:color w:val="ED7D31" w:themeColor="accent2"/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>calc</w:t>
      </w:r>
    </w:p>
    <w:p w14:paraId="16C03971" w14:textId="77777777" w:rsidR="003C1AA3" w:rsidRDefault="003C1AA3" w:rsidP="003C1AA3">
      <w:pPr>
        <w:pStyle w:val="Paragraphedeliste"/>
        <w:numPr>
          <w:ilvl w:val="0"/>
          <w:numId w:val="1"/>
        </w:numPr>
        <w:rPr>
          <w:sz w:val="24"/>
          <w:szCs w:val="24"/>
          <w:lang w:val="fr-FR"/>
        </w:rPr>
      </w:pP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geometry </w:t>
      </w:r>
      <w:r w:rsidRPr="00416391">
        <w:rPr>
          <w:i/>
          <w:iCs/>
          <w:color w:val="70AD47" w:themeColor="accent6"/>
          <w:sz w:val="24"/>
          <w:szCs w:val="24"/>
          <w:lang w:val="fr-FR"/>
        </w:rPr>
        <w:t>1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t xml:space="preserve"> </w:t>
      </w:r>
      <w:r w:rsidRPr="007A3189">
        <w:rPr>
          <w:i/>
          <w:iCs/>
          <w:color w:val="ED7D31" w:themeColor="accent2"/>
          <w:sz w:val="24"/>
          <w:szCs w:val="24"/>
          <w:lang w:val="fr-FR"/>
        </w:rPr>
        <w:br/>
      </w:r>
      <w:r>
        <w:rPr>
          <w:sz w:val="24"/>
          <w:szCs w:val="24"/>
          <w:lang w:val="fr-FR"/>
        </w:rPr>
        <w:t>1 (geometrie n°1)</w:t>
      </w:r>
    </w:p>
    <w:p w14:paraId="08275E23" w14:textId="77777777" w:rsidR="00E91D42" w:rsidRDefault="00E91D42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br w:type="page"/>
      </w:r>
    </w:p>
    <w:p w14:paraId="7E99B30F" w14:textId="0F52281F" w:rsidR="00E91D42" w:rsidRDefault="00E91D42" w:rsidP="00E91D42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lastRenderedPageBreak/>
        <w:t>Général</w:t>
      </w:r>
    </w:p>
    <w:p w14:paraId="5DD9E7EE" w14:textId="0BA377EC" w:rsidR="00E91D42" w:rsidRDefault="00E91D42" w:rsidP="00E91D42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28FC6DF" w14:textId="77777777" w:rsidR="000313F4" w:rsidRDefault="00E91D42" w:rsidP="000313F4">
      <w:pPr>
        <w:pStyle w:val="Paragraphedeliste"/>
        <w:ind w:hanging="294"/>
        <w:rPr>
          <w:sz w:val="24"/>
          <w:szCs w:val="24"/>
          <w:lang w:val="en-GB"/>
        </w:rPr>
      </w:pPr>
      <w:r w:rsidRPr="000313F4">
        <w:rPr>
          <w:sz w:val="24"/>
          <w:szCs w:val="24"/>
          <w:lang w:val="en-GB"/>
        </w:rPr>
        <w:t xml:space="preserve">Ragged2e : </w:t>
      </w:r>
      <w:r w:rsidR="000313F4" w:rsidRPr="000313F4">
        <w:rPr>
          <w:sz w:val="24"/>
          <w:szCs w:val="24"/>
          <w:lang w:val="en-GB"/>
        </w:rPr>
        <w:t>a</w:t>
      </w:r>
      <w:r w:rsidR="000313F4">
        <w:rPr>
          <w:sz w:val="24"/>
          <w:szCs w:val="24"/>
          <w:lang w:val="en-GB"/>
        </w:rPr>
        <w:t>lignement du text</w:t>
      </w:r>
      <w:r w:rsidRPr="000313F4">
        <w:rPr>
          <w:sz w:val="24"/>
          <w:szCs w:val="24"/>
          <w:lang w:val="en-GB"/>
        </w:rPr>
        <w:br/>
        <w:t>\Centering \RaggedLeft \RaggedRight</w:t>
      </w:r>
    </w:p>
    <w:p w14:paraId="35C48A5F" w14:textId="494C0DEC" w:rsidR="000313F4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FONTS :</w:t>
      </w:r>
    </w:p>
    <w:p w14:paraId="05BEF7C5" w14:textId="353DD584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>Libertine : principal</w:t>
      </w:r>
    </w:p>
    <w:p w14:paraId="2034F622" w14:textId="1BEE9ECE" w:rsidR="00C10DF5" w:rsidRDefault="00C10DF5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Courier : typewriter </w:t>
      </w:r>
    </w:p>
    <w:p w14:paraId="2C19A26B" w14:textId="7331204B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siunitx</w:t>
      </w:r>
      <w:r w:rsidR="00F8304F">
        <w:rPr>
          <w:sz w:val="24"/>
          <w:szCs w:val="24"/>
          <w:lang w:val="fr-FR"/>
        </w:rPr>
        <w:t> :</w:t>
      </w:r>
      <w:r w:rsidRPr="000313F4">
        <w:rPr>
          <w:sz w:val="24"/>
          <w:szCs w:val="24"/>
          <w:lang w:val="fr-FR"/>
        </w:rPr>
        <w:t xml:space="preserve"> unité</w:t>
      </w:r>
    </w:p>
    <w:p w14:paraId="5E3E29ED" w14:textId="50CF4292" w:rsidR="00563221" w:rsidRDefault="00563221" w:rsidP="00563221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\DeclareSIUnit{\dBV}{dBV}</w:t>
      </w:r>
    </w:p>
    <w:p w14:paraId="4A0C5396" w14:textId="3AA0A077" w:rsidR="00563221" w:rsidRPr="00563221" w:rsidRDefault="00563221" w:rsidP="00A419A5">
      <w:pPr>
        <w:pStyle w:val="Paragraphedeliste"/>
        <w:numPr>
          <w:ilvl w:val="0"/>
          <w:numId w:val="9"/>
        </w:numPr>
        <w:rPr>
          <w:sz w:val="20"/>
          <w:szCs w:val="20"/>
          <w:lang w:val="fr-FR"/>
        </w:rPr>
      </w:pPr>
      <w:r w:rsidRPr="00563221">
        <w:rPr>
          <w:sz w:val="20"/>
          <w:szCs w:val="20"/>
          <w:lang w:val="fr-FR"/>
        </w:rPr>
        <w:t>\sisetup{ detect-all = true</w:t>
      </w:r>
      <w:r>
        <w:rPr>
          <w:sz w:val="20"/>
          <w:szCs w:val="20"/>
          <w:lang w:val="fr-FR"/>
        </w:rPr>
        <w:t xml:space="preserve"> }</w:t>
      </w:r>
    </w:p>
    <w:p w14:paraId="1E8E8399" w14:textId="5C5B4B50" w:rsidR="00563221" w:rsidRDefault="00563221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</w:p>
    <w:p w14:paraId="3BD8B9A8" w14:textId="0C1A523C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isodate : date</w:t>
      </w:r>
    </w:p>
    <w:p w14:paraId="68D18011" w14:textId="64FEC46F" w:rsidR="00295EC8" w:rsidRDefault="00295EC8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babel : langue</w:t>
      </w:r>
    </w:p>
    <w:p w14:paraId="47D8CE0C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1345D9AF" w14:textId="236A25BB" w:rsidR="0083330A" w:rsidRDefault="0083330A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83330A">
        <w:rPr>
          <w:b/>
          <w:bCs/>
          <w:sz w:val="24"/>
          <w:szCs w:val="24"/>
          <w:lang w:val="fr-FR"/>
        </w:rPr>
        <w:t>Raccourci généraux</w:t>
      </w:r>
    </w:p>
    <w:p w14:paraId="7DE2B594" w14:textId="7D5CECB7" w:rsidR="0083330A" w:rsidRDefault="0083330A" w:rsidP="0083330A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70F235B8" w14:textId="2EA68F7D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\sbsec : subsection</w:t>
      </w:r>
    </w:p>
    <w:p w14:paraId="46DB75AB" w14:textId="0247CD79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\sbbsec : subsubsection</w:t>
      </w:r>
    </w:p>
    <w:p w14:paraId="17A25BEC" w14:textId="29DED5C1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\para : paragraphe sans numérotation </w:t>
      </w:r>
    </w:p>
    <w:p w14:paraId="64BB1977" w14:textId="5830F420" w:rsid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\paragraph : paragraphe avec numérotation</w:t>
      </w:r>
    </w:p>
    <w:p w14:paraId="691255E6" w14:textId="5C1C5561" w:rsidR="002F3974" w:rsidRDefault="002F3974" w:rsidP="0083330A">
      <w:pPr>
        <w:pStyle w:val="Paragraphedeliste"/>
        <w:ind w:left="42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\br : \newline</w:t>
      </w:r>
    </w:p>
    <w:p w14:paraId="37394A7A" w14:textId="77777777" w:rsidR="0083330A" w:rsidRPr="0083330A" w:rsidRDefault="0083330A" w:rsidP="0083330A">
      <w:pPr>
        <w:pStyle w:val="Paragraphedeliste"/>
        <w:ind w:left="426"/>
        <w:rPr>
          <w:sz w:val="24"/>
          <w:szCs w:val="24"/>
          <w:lang w:val="fr-FR"/>
        </w:rPr>
      </w:pPr>
    </w:p>
    <w:p w14:paraId="48743586" w14:textId="55BB735F" w:rsid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Image</w:t>
      </w:r>
    </w:p>
    <w:p w14:paraId="15703478" w14:textId="7777777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3CF22BA6" w14:textId="5882F19C" w:rsidR="000313F4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subcaption</w:t>
      </w:r>
      <w:r w:rsidR="000313F4">
        <w:rPr>
          <w:sz w:val="24"/>
          <w:szCs w:val="24"/>
          <w:lang w:val="fr-FR"/>
        </w:rPr>
        <w:t xml:space="preserve"> </w:t>
      </w:r>
    </w:p>
    <w:p w14:paraId="327BE496" w14:textId="55FD0C15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7C5674E" w14:textId="4CD6EA3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\twopic{img1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}{img2</w:t>
      </w:r>
      <w:r>
        <w:rPr>
          <w:sz w:val="24"/>
          <w:szCs w:val="24"/>
          <w:lang w:val="fr-FR"/>
        </w:rPr>
        <w:t>+cap</w:t>
      </w:r>
      <w:r w:rsidRPr="000313F4">
        <w:rPr>
          <w:sz w:val="24"/>
          <w:szCs w:val="24"/>
          <w:lang w:val="fr-FR"/>
        </w:rPr>
        <w:t>}  a mettre</w:t>
      </w:r>
      <w:r>
        <w:rPr>
          <w:sz w:val="24"/>
          <w:szCs w:val="24"/>
          <w:lang w:val="fr-FR"/>
        </w:rPr>
        <w:t xml:space="preserve"> dans une figure-&gt; possibilité de subcaption</w:t>
      </w:r>
    </w:p>
    <w:p w14:paraId="6BE40F7A" w14:textId="3C4789D9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lang w:val="fr-FR"/>
        </w:rPr>
        <w:t>\sidecap{img +cap}{decription} : text a gauche de</w:t>
      </w:r>
      <w:r>
        <w:rPr>
          <w:sz w:val="24"/>
          <w:szCs w:val="24"/>
          <w:lang w:val="fr-FR"/>
        </w:rPr>
        <w:t xml:space="preserve"> l’image pour la décrire</w:t>
      </w:r>
    </w:p>
    <w:p w14:paraId="1F802E87" w14:textId="1385C065" w:rsidR="003C7749" w:rsidRDefault="003C7749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0D32A3E2" w14:textId="6E26A6C6" w:rsidR="003C7749" w:rsidRDefault="003C7749" w:rsidP="003C7749">
      <w:pPr>
        <w:pStyle w:val="Paragraphedeliste"/>
        <w:numPr>
          <w:ilvl w:val="0"/>
          <w:numId w:val="8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Caption : se place la ou on le met -&gt; au dessus ou en dessous </w:t>
      </w:r>
    </w:p>
    <w:p w14:paraId="4DE497C3" w14:textId="559EFC97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78830B3D" w14:textId="2D8CC640" w:rsidR="00731001" w:rsidRDefault="00731001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Svg</w:t>
      </w:r>
    </w:p>
    <w:p w14:paraId="29F2BCCE" w14:textId="116A9BDA" w:rsidR="00731001" w:rsidRDefault="00731001" w:rsidP="00731001">
      <w:pPr>
        <w:spacing w:after="0"/>
        <w:rPr>
          <w:sz w:val="16"/>
          <w:szCs w:val="16"/>
          <w:lang w:val="fr-FR"/>
        </w:rPr>
      </w:pPr>
      <w:r>
        <w:rPr>
          <w:sz w:val="16"/>
          <w:szCs w:val="16"/>
          <w:lang w:val="fr-FR"/>
        </w:rPr>
        <w:t>Ajouter ça dans le fichier config de VS code</w:t>
      </w:r>
      <w:r w:rsidRPr="00731001">
        <w:rPr>
          <w:sz w:val="16"/>
          <w:szCs w:val="16"/>
          <w:lang w:val="fr-FR"/>
        </w:rPr>
        <w:t xml:space="preserve">  </w:t>
      </w:r>
    </w:p>
    <w:p w14:paraId="4D7DA3ED" w14:textId="6A787378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563221">
        <w:rPr>
          <w:sz w:val="16"/>
          <w:szCs w:val="16"/>
          <w:lang w:val="fr-FR"/>
        </w:rPr>
        <w:t xml:space="preserve">  </w:t>
      </w:r>
      <w:r w:rsidRPr="00731001">
        <w:rPr>
          <w:sz w:val="16"/>
          <w:szCs w:val="16"/>
          <w:lang w:val="en-US"/>
        </w:rPr>
        <w:t>"latex-workshop.latex.tools": [</w:t>
      </w:r>
    </w:p>
    <w:p w14:paraId="68068A38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{</w:t>
      </w:r>
    </w:p>
    <w:p w14:paraId="5DF17F5A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"name": "pdflatex",</w:t>
      </w:r>
    </w:p>
    <w:p w14:paraId="14AF86F3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"command": "pdflatex",</w:t>
      </w:r>
    </w:p>
    <w:p w14:paraId="2CD8D74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"args": [</w:t>
      </w:r>
    </w:p>
    <w:p w14:paraId="15C828DF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"--shell-escape", // if you want to have the shell-escape flag</w:t>
      </w:r>
    </w:p>
    <w:p w14:paraId="3AD4B792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"-synctex=1",</w:t>
      </w:r>
    </w:p>
    <w:p w14:paraId="0D933D99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"-interaction=nonstopmode",</w:t>
      </w:r>
    </w:p>
    <w:p w14:paraId="64AEDD1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"-file-line-error",</w:t>
      </w:r>
    </w:p>
    <w:p w14:paraId="23649246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    "%DOC%"</w:t>
      </w:r>
    </w:p>
    <w:p w14:paraId="644C55E1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    ]</w:t>
      </w:r>
    </w:p>
    <w:p w14:paraId="5F877965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    }</w:t>
      </w:r>
    </w:p>
    <w:p w14:paraId="6B48FDAB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],</w:t>
      </w:r>
    </w:p>
    <w:p w14:paraId="6A386B20" w14:textId="77777777" w:rsidR="00731001" w:rsidRPr="00731001" w:rsidRDefault="00731001" w:rsidP="00731001">
      <w:pPr>
        <w:spacing w:after="0"/>
        <w:rPr>
          <w:sz w:val="16"/>
          <w:szCs w:val="16"/>
          <w:lang w:val="en-US"/>
        </w:rPr>
      </w:pPr>
      <w:r w:rsidRPr="00731001">
        <w:rPr>
          <w:sz w:val="16"/>
          <w:szCs w:val="16"/>
          <w:lang w:val="en-US"/>
        </w:rPr>
        <w:t xml:space="preserve">    "latex-workshop.latex.recipes": [</w:t>
      </w:r>
    </w:p>
    <w:p w14:paraId="11729AF2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en-US"/>
        </w:rPr>
        <w:t xml:space="preserve">        </w:t>
      </w:r>
      <w:r w:rsidRPr="00731001">
        <w:rPr>
          <w:sz w:val="16"/>
          <w:szCs w:val="16"/>
          <w:lang w:val="fr-FR"/>
        </w:rPr>
        <w:t>{</w:t>
      </w:r>
    </w:p>
    <w:p w14:paraId="74AEF41A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"name": "pdflatex",</w:t>
      </w:r>
    </w:p>
    <w:p w14:paraId="76D78081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"tools": [</w:t>
      </w:r>
    </w:p>
    <w:p w14:paraId="4469C6D4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lastRenderedPageBreak/>
        <w:t xml:space="preserve">                "pdflatex"</w:t>
      </w:r>
    </w:p>
    <w:p w14:paraId="28FD977F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    ]</w:t>
      </w:r>
    </w:p>
    <w:p w14:paraId="23A9ACDE" w14:textId="77777777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    }</w:t>
      </w:r>
    </w:p>
    <w:p w14:paraId="67C6719D" w14:textId="3F59904C" w:rsidR="00731001" w:rsidRPr="00731001" w:rsidRDefault="00731001" w:rsidP="00731001">
      <w:pPr>
        <w:spacing w:after="0"/>
        <w:rPr>
          <w:sz w:val="16"/>
          <w:szCs w:val="16"/>
          <w:lang w:val="fr-FR"/>
        </w:rPr>
      </w:pPr>
      <w:r w:rsidRPr="00731001">
        <w:rPr>
          <w:sz w:val="16"/>
          <w:szCs w:val="16"/>
          <w:lang w:val="fr-FR"/>
        </w:rPr>
        <w:t xml:space="preserve">    ]</w:t>
      </w:r>
    </w:p>
    <w:p w14:paraId="4F4D0425" w14:textId="1C3CDE43" w:rsidR="000313F4" w:rsidRDefault="000313F4" w:rsidP="000313F4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0313F4">
        <w:rPr>
          <w:b/>
          <w:bCs/>
          <w:sz w:val="24"/>
          <w:szCs w:val="24"/>
          <w:lang w:val="fr-FR"/>
        </w:rPr>
        <w:t>Float</w:t>
      </w:r>
      <w:r>
        <w:rPr>
          <w:b/>
          <w:bCs/>
          <w:sz w:val="24"/>
          <w:szCs w:val="24"/>
          <w:lang w:val="fr-FR"/>
        </w:rPr>
        <w:t>s</w:t>
      </w:r>
    </w:p>
    <w:p w14:paraId="5E71347E" w14:textId="37F7A994" w:rsidR="000313F4" w:rsidRDefault="000313F4" w:rsidP="000313F4">
      <w:pPr>
        <w:pStyle w:val="Paragraphedeliste"/>
        <w:ind w:left="1440"/>
        <w:rPr>
          <w:b/>
          <w:bCs/>
          <w:sz w:val="24"/>
          <w:szCs w:val="24"/>
          <w:lang w:val="fr-FR"/>
        </w:rPr>
      </w:pPr>
    </w:p>
    <w:p w14:paraId="33316A82" w14:textId="3C6ED344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0313F4">
        <w:rPr>
          <w:sz w:val="24"/>
          <w:szCs w:val="24"/>
          <w:highlight w:val="yellow"/>
          <w:lang w:val="fr-FR"/>
        </w:rPr>
        <w:t>Floatbarrier :</w:t>
      </w:r>
      <w:r>
        <w:rPr>
          <w:sz w:val="24"/>
          <w:szCs w:val="24"/>
          <w:lang w:val="fr-FR"/>
        </w:rPr>
        <w:t xml:space="preserve"> Placeins : bloque les float a chaque section, subsection et subsubsection</w:t>
      </w:r>
    </w:p>
    <w:p w14:paraId="3D0B3E82" w14:textId="731A64B6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float : [H] ici et pas a un autre endroit</w:t>
      </w:r>
    </w:p>
    <w:p w14:paraId="13427EE7" w14:textId="1E5629CA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[ !ht] ici si ca passe</w:t>
      </w:r>
    </w:p>
    <w:p w14:paraId="18DE985B" w14:textId="569697FF" w:rsidR="000313F4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</w:p>
    <w:p w14:paraId="6A51F178" w14:textId="6D4BF892" w:rsidR="000313F4" w:rsidRPr="000313F4" w:rsidRDefault="000313F4" w:rsidP="000313F4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Tables</w:t>
      </w:r>
    </w:p>
    <w:p w14:paraId="163AD290" w14:textId="77777777" w:rsidR="003C1AA3" w:rsidRPr="00FB7B62" w:rsidRDefault="003C1AA3" w:rsidP="003C1AA3">
      <w:pPr>
        <w:pStyle w:val="Paragraphedeliste"/>
        <w:ind w:hanging="294"/>
        <w:rPr>
          <w:sz w:val="14"/>
          <w:szCs w:val="14"/>
          <w:lang w:val="fr-FR"/>
        </w:rPr>
      </w:pPr>
      <w:r>
        <w:rPr>
          <w:sz w:val="24"/>
          <w:szCs w:val="24"/>
          <w:lang w:val="fr-FR"/>
        </w:rPr>
        <w:t xml:space="preserve">\tables : </w:t>
      </w:r>
      <w:r w:rsidRPr="00FB7B62">
        <w:rPr>
          <w:sz w:val="14"/>
          <w:szCs w:val="14"/>
          <w:lang w:val="fr-FR"/>
        </w:rPr>
        <w:t xml:space="preserve">(fin du document) </w:t>
      </w:r>
    </w:p>
    <w:p w14:paraId="69AC9F20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Tof :  figure</w:t>
      </w:r>
    </w:p>
    <w:p w14:paraId="1E616D09" w14:textId="1D81A3B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Tot : table</w:t>
      </w:r>
      <w:r w:rsidR="00444C2A">
        <w:rPr>
          <w:sz w:val="24"/>
          <w:szCs w:val="24"/>
          <w:lang w:val="fr-FR"/>
        </w:rPr>
        <w:t xml:space="preserve"> (que si option est activée)</w:t>
      </w:r>
    </w:p>
    <w:p w14:paraId="1AA0C704" w14:textId="77777777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Toa : appendix ( si package), </w:t>
      </w:r>
    </w:p>
    <w:p w14:paraId="7EF55A4A" w14:textId="3F619FD9" w:rsidR="003C1AA3" w:rsidRDefault="003C1AA3" w:rsidP="003C1AA3">
      <w:pPr>
        <w:pStyle w:val="Paragraphedeliste"/>
        <w:numPr>
          <w:ilvl w:val="0"/>
          <w:numId w:val="3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bib en mode </w:t>
      </w:r>
      <w:r w:rsidRPr="003C1AA3">
        <w:rPr>
          <w:color w:val="70AD47" w:themeColor="accent6"/>
          <w:sz w:val="24"/>
          <w:szCs w:val="24"/>
          <w:lang w:val="fr-FR"/>
        </w:rPr>
        <w:t>unsrt</w:t>
      </w:r>
    </w:p>
    <w:p w14:paraId="1F3E0CFE" w14:textId="77777777" w:rsidR="003C1AA3" w:rsidRPr="003C1AA3" w:rsidRDefault="003C1AA3" w:rsidP="003C1AA3">
      <w:pPr>
        <w:pStyle w:val="Paragraphedeliste"/>
        <w:ind w:left="1146"/>
        <w:rPr>
          <w:sz w:val="24"/>
          <w:szCs w:val="24"/>
          <w:lang w:val="fr-FR"/>
        </w:rPr>
      </w:pPr>
    </w:p>
    <w:p w14:paraId="2595CA5C" w14:textId="77777777" w:rsidR="003C1AA3" w:rsidRPr="00295EC8" w:rsidRDefault="003C1AA3" w:rsidP="003C1AA3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s</w:t>
      </w:r>
      <w:r w:rsidRPr="00295EC8">
        <w:rPr>
          <w:sz w:val="24"/>
          <w:szCs w:val="24"/>
          <w:lang w:val="fr-FR"/>
        </w:rPr>
        <w:t>ecnumdepth</w:t>
      </w:r>
      <w:r>
        <w:rPr>
          <w:sz w:val="24"/>
          <w:szCs w:val="24"/>
          <w:lang w:val="fr-FR"/>
        </w:rPr>
        <w:t> : 6</w:t>
      </w:r>
    </w:p>
    <w:p w14:paraId="2CB55F02" w14:textId="6DFC6C04" w:rsidR="00444C2A" w:rsidRPr="00444C2A" w:rsidRDefault="003C1AA3" w:rsidP="00444C2A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</w:t>
      </w:r>
      <w:r w:rsidRPr="00295EC8">
        <w:rPr>
          <w:sz w:val="24"/>
          <w:szCs w:val="24"/>
          <w:lang w:val="fr-FR"/>
        </w:rPr>
        <w:t>ocdepth</w:t>
      </w:r>
      <w:r>
        <w:rPr>
          <w:sz w:val="24"/>
          <w:szCs w:val="24"/>
          <w:lang w:val="fr-FR"/>
        </w:rPr>
        <w:t> : 5</w:t>
      </w:r>
    </w:p>
    <w:p w14:paraId="663ED757" w14:textId="585809F5" w:rsidR="00295EC8" w:rsidRPr="00295EC8" w:rsidRDefault="00295EC8" w:rsidP="00295EC8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 xml:space="preserve">Enumeration </w:t>
      </w:r>
    </w:p>
    <w:p w14:paraId="4482DACA" w14:textId="629208A4" w:rsidR="00295EC8" w:rsidRDefault="00000000" w:rsidP="00295EC8">
      <w:pPr>
        <w:pStyle w:val="Paragraphedeliste"/>
        <w:ind w:hanging="294"/>
        <w:rPr>
          <w:sz w:val="24"/>
          <w:szCs w:val="24"/>
          <w:lang w:val="fr-FR"/>
        </w:rPr>
      </w:pPr>
      <w:hyperlink r:id="rId6" w:history="1">
        <w:r w:rsidR="00295EC8" w:rsidRPr="002171D8">
          <w:rPr>
            <w:rStyle w:val="Lienhypertexte"/>
            <w:sz w:val="24"/>
            <w:szCs w:val="24"/>
            <w:lang w:val="fr-FR"/>
          </w:rPr>
          <w:t>Enumitem </w:t>
        </w:r>
      </w:hyperlink>
      <w:r w:rsidR="00295EC8">
        <w:rPr>
          <w:sz w:val="24"/>
          <w:szCs w:val="24"/>
          <w:lang w:val="fr-FR"/>
        </w:rPr>
        <w:t xml:space="preserve">: </w:t>
      </w:r>
      <w:r w:rsidR="00295EC8" w:rsidRPr="00295EC8">
        <w:rPr>
          <w:sz w:val="24"/>
          <w:szCs w:val="24"/>
          <w:lang w:val="fr-FR"/>
        </w:rPr>
        <w:t>parametrer enumeration</w:t>
      </w:r>
    </w:p>
    <w:p w14:paraId="5D99F91A" w14:textId="285F1752" w:rsidR="00295EC8" w:rsidRDefault="00295EC8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\begin{enumeration}[…] </w:t>
      </w:r>
    </w:p>
    <w:p w14:paraId="630E70FD" w14:textId="56480D6F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 w:rsidRPr="00295EC8">
        <w:rPr>
          <w:sz w:val="24"/>
          <w:szCs w:val="24"/>
          <w:lang w:val="fr-FR"/>
        </w:rPr>
        <w:t>Changer label : label =</w:t>
      </w:r>
      <w:r w:rsidR="00B917A1">
        <w:rPr>
          <w:sz w:val="24"/>
          <w:szCs w:val="24"/>
          <w:lang w:val="fr-FR"/>
        </w:rPr>
        <w:t>{</w:t>
      </w:r>
      <w:r w:rsidRPr="00295EC8">
        <w:rPr>
          <w:sz w:val="24"/>
          <w:szCs w:val="24"/>
          <w:lang w:val="fr-FR"/>
        </w:rPr>
        <w:t xml:space="preserve"> nomlabel \arabic(format du compteur si i</w:t>
      </w:r>
      <w:r>
        <w:rPr>
          <w:sz w:val="24"/>
          <w:szCs w:val="24"/>
          <w:lang w:val="fr-FR"/>
        </w:rPr>
        <w:t>l y a)</w:t>
      </w:r>
      <w:r w:rsidRPr="00295EC8">
        <w:rPr>
          <w:sz w:val="24"/>
          <w:szCs w:val="24"/>
          <w:lang w:val="fr-FR"/>
        </w:rPr>
        <w:t>*</w:t>
      </w:r>
      <w:r w:rsidR="00B917A1">
        <w:rPr>
          <w:sz w:val="24"/>
          <w:szCs w:val="24"/>
          <w:lang w:val="fr-FR"/>
        </w:rPr>
        <w:t>}</w:t>
      </w:r>
    </w:p>
    <w:p w14:paraId="5771EBD3" w14:textId="25384DF7" w:rsidR="00295EC8" w:rsidRDefault="00295EC8" w:rsidP="00B917A1">
      <w:pPr>
        <w:pStyle w:val="Paragraphedeliste"/>
        <w:ind w:firstLine="696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Adapter marge : </w:t>
      </w:r>
      <w:r w:rsidRPr="00295EC8">
        <w:rPr>
          <w:sz w:val="24"/>
          <w:szCs w:val="24"/>
          <w:lang w:val="fr-FR"/>
        </w:rPr>
        <w:t>leftmargin=</w:t>
      </w:r>
    </w:p>
    <w:p w14:paraId="7C13D31F" w14:textId="685C18FC" w:rsidR="00B917A1" w:rsidRDefault="00B917A1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  <w:t xml:space="preserve">Sous-listes : </w:t>
      </w:r>
      <w:r w:rsidRPr="0057584F">
        <w:rPr>
          <w:color w:val="FF0000"/>
          <w:sz w:val="24"/>
          <w:szCs w:val="24"/>
          <w:lang w:val="fr-FR"/>
        </w:rPr>
        <w:t>sblist, sbblist</w:t>
      </w:r>
    </w:p>
    <w:p w14:paraId="30375CE1" w14:textId="73E993F6" w:rsidR="00D876F2" w:rsidRPr="00ED7A03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Type de item : label =</w:t>
      </w:r>
      <w:r w:rsidR="00ED7A03" w:rsidRPr="00ED7A03">
        <w:rPr>
          <w:lang w:val="fr-FR"/>
        </w:rPr>
        <w:t xml:space="preserve"> $</w:t>
      </w:r>
      <w:r w:rsidR="00ED7A03">
        <w:rPr>
          <w:lang w:val="fr-FR"/>
        </w:rPr>
        <w:t>signe mathematique quelconque$</w:t>
      </w:r>
    </w:p>
    <w:p w14:paraId="62776987" w14:textId="304F1A5C" w:rsidR="00D876F2" w:rsidRDefault="00D876F2" w:rsidP="00295EC8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Penalitées  pour saut de page : encourage saut de page après les listes</w:t>
      </w:r>
    </w:p>
    <w:p w14:paraId="65B3139C" w14:textId="02927A07" w:rsidR="00ED7A03" w:rsidRPr="00EA42FD" w:rsidRDefault="008A6DBA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 w:rsidRPr="00EA42FD">
        <w:rPr>
          <w:b/>
          <w:bCs/>
          <w:sz w:val="24"/>
          <w:szCs w:val="24"/>
          <w:lang w:val="fr-FR"/>
        </w:rPr>
        <w:br w:type="page"/>
      </w:r>
      <w:r w:rsidR="00ED7A03" w:rsidRPr="00EA42FD">
        <w:rPr>
          <w:b/>
          <w:bCs/>
          <w:sz w:val="24"/>
          <w:szCs w:val="24"/>
          <w:lang w:val="fr-FR"/>
        </w:rPr>
        <w:lastRenderedPageBreak/>
        <w:t>Math &amp; calc</w:t>
      </w:r>
    </w:p>
    <w:p w14:paraId="437D9AA7" w14:textId="16387D4E" w:rsidR="00E34C51" w:rsidRPr="00E34C51" w:rsidRDefault="00E34C51" w:rsidP="00E34C51">
      <w:pPr>
        <w:rPr>
          <w:sz w:val="24"/>
          <w:szCs w:val="24"/>
          <w:lang w:val="fr-FR"/>
        </w:rPr>
      </w:pPr>
      <w:r w:rsidRPr="00E34C51">
        <w:rPr>
          <w:sz w:val="24"/>
          <w:szCs w:val="24"/>
          <w:lang w:val="fr-FR"/>
        </w:rPr>
        <w:t xml:space="preserve">\exosuivant -&gt; titre </w:t>
      </w:r>
      <w:r>
        <w:rPr>
          <w:sz w:val="24"/>
          <w:szCs w:val="24"/>
          <w:lang w:val="fr-FR"/>
        </w:rPr>
        <w:t xml:space="preserve"> automatique avec numérotation </w:t>
      </w:r>
      <w:r w:rsidRPr="00E34C51">
        <w:rPr>
          <w:sz w:val="24"/>
          <w:szCs w:val="24"/>
          <w:lang w:val="fr-FR"/>
        </w:rPr>
        <w:t xml:space="preserve">pour </w:t>
      </w:r>
      <w:r>
        <w:rPr>
          <w:sz w:val="24"/>
          <w:szCs w:val="24"/>
          <w:lang w:val="fr-FR"/>
        </w:rPr>
        <w:t>écrire des exercices</w:t>
      </w:r>
    </w:p>
    <w:p w14:paraId="33947518" w14:textId="1007E015" w:rsidR="00ED7A03" w:rsidRDefault="00ED7A03" w:rsidP="00ED7A03">
      <w:pPr>
        <w:pStyle w:val="Paragraphedeliste"/>
        <w:ind w:hanging="294"/>
        <w:rPr>
          <w:sz w:val="24"/>
          <w:szCs w:val="24"/>
          <w:lang w:val="en-GB"/>
        </w:rPr>
      </w:pPr>
      <w:r w:rsidRPr="00ED7A03">
        <w:rPr>
          <w:strike/>
          <w:sz w:val="24"/>
          <w:szCs w:val="24"/>
          <w:lang w:val="en-GB"/>
        </w:rPr>
        <w:t>Amsmath,amssymb,amsfonts</w:t>
      </w:r>
      <w:r w:rsidR="008A6DBA" w:rsidRPr="008A6DBA">
        <w:rPr>
          <w:sz w:val="24"/>
          <w:szCs w:val="24"/>
          <w:lang w:val="en-GB"/>
        </w:rPr>
        <w:t xml:space="preserve"> </w:t>
      </w:r>
      <w:r w:rsidRPr="00ED7A03">
        <w:rPr>
          <w:sz w:val="24"/>
          <w:szCs w:val="24"/>
          <w:lang w:val="en-GB"/>
        </w:rPr>
        <w:t>-&gt;mathtools o</w:t>
      </w:r>
      <w:r>
        <w:rPr>
          <w:sz w:val="24"/>
          <w:szCs w:val="24"/>
          <w:lang w:val="en-GB"/>
        </w:rPr>
        <w:t>ption disallowspace</w:t>
      </w:r>
      <w:ins w:id="1" w:author="Benjamin Stambach" w:date="2023-03-17T22:02:00Z">
        <w:r w:rsidR="00563221">
          <w:rPr>
            <w:sz w:val="24"/>
            <w:szCs w:val="24"/>
            <w:lang w:val="en-GB"/>
          </w:rPr>
          <w:t xml:space="preserve"> </w:t>
        </w:r>
      </w:ins>
    </w:p>
    <w:p w14:paraId="4E783934" w14:textId="3B7DBB41" w:rsidR="00ED7A03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ED7A03">
        <w:rPr>
          <w:sz w:val="24"/>
          <w:szCs w:val="24"/>
          <w:lang w:val="fr-FR"/>
        </w:rPr>
        <w:t>Package puissant, bcp de c</w:t>
      </w:r>
      <w:r>
        <w:rPr>
          <w:sz w:val="24"/>
          <w:szCs w:val="24"/>
          <w:lang w:val="fr-FR"/>
        </w:rPr>
        <w:t>hose différentes</w:t>
      </w:r>
      <w:r w:rsidR="00B22B9F">
        <w:rPr>
          <w:sz w:val="24"/>
          <w:szCs w:val="24"/>
          <w:lang w:val="fr-FR"/>
        </w:rPr>
        <w:t xml:space="preserve"> voir pdf</w:t>
      </w:r>
    </w:p>
    <w:p w14:paraId="76DD119D" w14:textId="77777777" w:rsidR="00563221" w:rsidRPr="00B22B9F" w:rsidRDefault="00563221" w:rsidP="00563221">
      <w:pPr>
        <w:pStyle w:val="Paragraphedeliste"/>
        <w:ind w:left="1002" w:hanging="294"/>
        <w:rPr>
          <w:ins w:id="2" w:author="Benjamin Stambach" w:date="2023-03-17T22:02:00Z"/>
          <w:sz w:val="24"/>
          <w:szCs w:val="24"/>
          <w:lang w:val="en-GB"/>
        </w:rPr>
      </w:pPr>
      <w:ins w:id="3" w:author="Benjamin Stambach" w:date="2023-03-17T22:02:00Z">
        <w:r w:rsidRPr="00B22B9F">
          <w:rPr>
            <w:sz w:val="24"/>
            <w:szCs w:val="24"/>
            <w:lang w:val="en-GB"/>
          </w:rPr>
          <w:t>\eq{} : align</w:t>
        </w:r>
      </w:ins>
    </w:p>
    <w:p w14:paraId="19F99C7D" w14:textId="67A91F56" w:rsidR="00563221" w:rsidRPr="00B22B9F" w:rsidRDefault="00563221" w:rsidP="00563221">
      <w:pPr>
        <w:pStyle w:val="Paragraphedeliste"/>
        <w:ind w:left="1002" w:hanging="294"/>
        <w:rPr>
          <w:ins w:id="4" w:author="Benjamin Stambach" w:date="2023-03-17T22:02:00Z"/>
          <w:sz w:val="24"/>
          <w:szCs w:val="24"/>
          <w:lang w:val="en-GB"/>
        </w:rPr>
      </w:pPr>
      <w:ins w:id="5" w:author="Benjamin Stambach" w:date="2023-03-17T22:02:00Z">
        <w:r w:rsidRPr="00B22B9F">
          <w:rPr>
            <w:sz w:val="24"/>
            <w:szCs w:val="24"/>
            <w:lang w:val="en-GB"/>
          </w:rPr>
          <w:t>\noeq{} : align*</w:t>
        </w:r>
      </w:ins>
    </w:p>
    <w:p w14:paraId="173F6A48" w14:textId="77777777" w:rsidR="00563221" w:rsidRPr="005C7D9E" w:rsidRDefault="00563221" w:rsidP="00ED7A03">
      <w:pPr>
        <w:pStyle w:val="Paragraphedeliste"/>
        <w:ind w:hanging="294"/>
        <w:rPr>
          <w:ins w:id="6" w:author="Benjamin Stambach" w:date="2023-03-17T22:02:00Z"/>
          <w:sz w:val="24"/>
          <w:szCs w:val="24"/>
          <w:lang w:val="en-US"/>
        </w:rPr>
      </w:pPr>
    </w:p>
    <w:p w14:paraId="1EA676FD" w14:textId="30326AE1" w:rsidR="00ED7A03" w:rsidRPr="00563221" w:rsidRDefault="00ED7A03" w:rsidP="00B22B9F">
      <w:pPr>
        <w:pStyle w:val="Paragraphedeliste"/>
        <w:ind w:left="1002" w:hanging="294"/>
        <w:rPr>
          <w:sz w:val="24"/>
          <w:u w:val="single"/>
          <w:lang w:val="en-GB"/>
          <w:rPrChange w:id="7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63221">
        <w:rPr>
          <w:sz w:val="24"/>
          <w:highlight w:val="yellow"/>
          <w:u w:val="single"/>
          <w:lang w:val="en-GB"/>
          <w:rPrChange w:id="8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Old :</w:t>
      </w:r>
      <w:r w:rsidR="008A6DBA" w:rsidRPr="00563221">
        <w:rPr>
          <w:sz w:val="24"/>
          <w:u w:val="single"/>
          <w:lang w:val="en-GB"/>
          <w:rPrChange w:id="9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amsmath </w:t>
      </w:r>
    </w:p>
    <w:p w14:paraId="193B0D96" w14:textId="367C1DC3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0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B22B9F">
        <w:rPr>
          <w:sz w:val="24"/>
          <w:szCs w:val="24"/>
          <w:lang w:val="en-GB"/>
        </w:rPr>
        <w:tab/>
      </w:r>
      <w:r w:rsidRPr="005C7D9E">
        <w:rPr>
          <w:sz w:val="24"/>
          <w:lang w:val="fr-FR"/>
          <w:rPrChange w:id="11" w:author="Benjamin Stambach" w:date="2023-03-17T22:02:00Z">
            <w:rPr>
              <w:sz w:val="24"/>
              <w:szCs w:val="24"/>
              <w:lang w:val="en-GB"/>
            </w:rPr>
          </w:rPrChange>
        </w:rPr>
        <w:t>\eq{} : align</w:t>
      </w:r>
    </w:p>
    <w:p w14:paraId="02CD70C5" w14:textId="255C8854" w:rsidR="008A6DBA" w:rsidRPr="005C7D9E" w:rsidRDefault="008A6DBA" w:rsidP="00B22B9F">
      <w:pPr>
        <w:pStyle w:val="Paragraphedeliste"/>
        <w:ind w:left="1002" w:hanging="294"/>
        <w:rPr>
          <w:sz w:val="24"/>
          <w:lang w:val="fr-FR"/>
          <w:rPrChange w:id="12" w:author="Benjamin Stambach" w:date="2023-03-17T22:02:00Z">
            <w:rPr>
              <w:sz w:val="24"/>
              <w:szCs w:val="24"/>
              <w:lang w:val="en-GB"/>
            </w:rPr>
          </w:rPrChange>
        </w:rPr>
      </w:pPr>
      <w:r w:rsidRPr="005C7D9E">
        <w:rPr>
          <w:sz w:val="24"/>
          <w:lang w:val="fr-FR"/>
          <w:rPrChange w:id="13" w:author="Benjamin Stambach" w:date="2023-03-17T22:02:00Z">
            <w:rPr>
              <w:sz w:val="24"/>
              <w:szCs w:val="24"/>
              <w:lang w:val="en-GB"/>
            </w:rPr>
          </w:rPrChange>
        </w:rPr>
        <w:tab/>
        <w:t>\noeq{} : align*</w:t>
      </w:r>
    </w:p>
    <w:p w14:paraId="69E6B2BD" w14:textId="102BDCB3" w:rsidR="008A6DBA" w:rsidRDefault="008A6DBA" w:rsidP="00B22B9F">
      <w:pPr>
        <w:pStyle w:val="Paragraphedeliste"/>
        <w:ind w:left="1002" w:hanging="294"/>
        <w:rPr>
          <w:sz w:val="24"/>
          <w:szCs w:val="24"/>
          <w:lang w:val="fr-FR"/>
        </w:rPr>
      </w:pPr>
      <w:r w:rsidRPr="005C7D9E">
        <w:rPr>
          <w:sz w:val="24"/>
          <w:lang w:val="fr-FR"/>
          <w:rPrChange w:id="14" w:author="Benjamin Stambach" w:date="2023-03-17T22:02:00Z">
            <w:rPr>
              <w:sz w:val="24"/>
              <w:szCs w:val="24"/>
              <w:lang w:val="en-GB"/>
            </w:rPr>
          </w:rPrChange>
        </w:rPr>
        <w:tab/>
      </w:r>
      <w:r>
        <w:rPr>
          <w:sz w:val="24"/>
          <w:szCs w:val="24"/>
          <w:lang w:val="fr-FR"/>
        </w:rPr>
        <w:t>Pas de \eqsys ou \sys -&gt; mathtools donne tout ca</w:t>
      </w:r>
    </w:p>
    <w:p w14:paraId="6F0E7994" w14:textId="79093636" w:rsidR="00E34C51" w:rsidRPr="00E34C51" w:rsidRDefault="00E34C51" w:rsidP="00E34C51">
      <w:pPr>
        <w:ind w:firstLine="708"/>
        <w:rPr>
          <w:sz w:val="24"/>
          <w:szCs w:val="24"/>
          <w:lang w:val="fr-FR"/>
        </w:rPr>
      </w:pPr>
      <w:r>
        <w:drawing>
          <wp:inline distT="0" distB="0" distL="0" distR="0" wp14:anchorId="7171BECF" wp14:editId="33B1FB85">
            <wp:extent cx="5562600" cy="7715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EE0C7" w14:textId="2C3FFA6B" w:rsidR="008A6DBA" w:rsidRDefault="008A6DBA" w:rsidP="00B22B9F">
      <w:pPr>
        <w:pStyle w:val="Paragraphedeliste"/>
        <w:ind w:left="1002" w:hanging="294"/>
        <w:rPr>
          <w:sz w:val="24"/>
          <w:szCs w:val="24"/>
          <w:lang w:val="en-GB"/>
        </w:rPr>
      </w:pPr>
      <w:r w:rsidRPr="00563221">
        <w:rPr>
          <w:sz w:val="24"/>
          <w:highlight w:val="yellow"/>
          <w:u w:val="single"/>
          <w:lang w:val="en-GB"/>
          <w:rPrChange w:id="15" w:author="Benjamin Stambach" w:date="2023-03-17T22:02:00Z">
            <w:rPr>
              <w:sz w:val="24"/>
              <w:szCs w:val="24"/>
              <w:highlight w:val="yellow"/>
              <w:lang w:val="en-GB"/>
            </w:rPr>
          </w:rPrChange>
        </w:rPr>
        <w:t>New / rien :</w:t>
      </w:r>
      <w:r w:rsidRPr="00563221">
        <w:rPr>
          <w:sz w:val="24"/>
          <w:u w:val="single"/>
          <w:lang w:val="en-GB"/>
          <w:rPrChange w:id="16" w:author="Benjamin Stambach" w:date="2023-03-17T22:02:00Z">
            <w:rPr>
              <w:sz w:val="24"/>
              <w:szCs w:val="24"/>
              <w:lang w:val="en-GB"/>
            </w:rPr>
          </w:rPrChange>
        </w:rPr>
        <w:t xml:space="preserve"> mathtools</w:t>
      </w:r>
      <w:r w:rsidR="00B22B9F" w:rsidRPr="00B22B9F">
        <w:rPr>
          <w:sz w:val="24"/>
          <w:szCs w:val="24"/>
          <w:lang w:val="en-GB"/>
        </w:rPr>
        <w:t> </w:t>
      </w:r>
      <w:r w:rsidR="00B22B9F" w:rsidRPr="00BB6361">
        <w:rPr>
          <w:sz w:val="18"/>
          <w:szCs w:val="18"/>
          <w:lang w:val="en-GB"/>
        </w:rPr>
        <w:t xml:space="preserve">: </w:t>
      </w:r>
      <w:hyperlink r:id="rId8" w:history="1">
        <w:r w:rsidR="00BB6361" w:rsidRPr="00BB6361">
          <w:rPr>
            <w:rStyle w:val="Lienhypertexte"/>
            <w:sz w:val="18"/>
            <w:szCs w:val="18"/>
            <w:lang w:val="en-GB"/>
          </w:rPr>
          <w:t>https://ctan.crest.fr/tex-archive/macros/latex/contrib/mathtools/mathtools.pdf</w:t>
        </w:r>
      </w:hyperlink>
    </w:p>
    <w:p w14:paraId="1A5EA7EE" w14:textId="1099A2CD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17" w:author="Benjamin Stambach" w:date="2023-03-17T22:02:00Z"/>
          <w:sz w:val="20"/>
          <w:szCs w:val="20"/>
          <w:lang w:val="fr-FR"/>
        </w:rPr>
      </w:pPr>
      <w:ins w:id="18" w:author="Benjamin Stambach" w:date="2023-03-17T22:02:00Z">
        <w:r w:rsidRPr="00563221">
          <w:rPr>
            <w:sz w:val="20"/>
            <w:szCs w:val="20"/>
            <w:lang w:val="fr-FR"/>
          </w:rPr>
          <w:t>Showonlyrefs = les numéros sont affichés seulement si référencement par \refeq{}</w:t>
        </w:r>
      </w:ins>
    </w:p>
    <w:p w14:paraId="33DE837E" w14:textId="3F8280C1" w:rsidR="00563221" w:rsidRPr="003F30D6" w:rsidRDefault="00563221" w:rsidP="00BB5CBA">
      <w:pPr>
        <w:pStyle w:val="Paragraphedeliste"/>
        <w:numPr>
          <w:ilvl w:val="0"/>
          <w:numId w:val="9"/>
        </w:numPr>
        <w:rPr>
          <w:ins w:id="19" w:author="Benjamin Stambach" w:date="2023-03-17T22:02:00Z"/>
          <w:sz w:val="20"/>
          <w:szCs w:val="20"/>
          <w:lang w:val="en-GB"/>
        </w:rPr>
      </w:pPr>
      <w:ins w:id="20" w:author="Benjamin Stambach" w:date="2023-03-17T22:02:00Z">
        <w:r w:rsidRPr="003F30D6">
          <w:rPr>
            <w:sz w:val="20"/>
            <w:szCs w:val="20"/>
            <w:lang w:val="en-GB"/>
          </w:rPr>
          <w:t>\bc :  \begin{dcases} + \ec :  \end{dcases}</w:t>
        </w:r>
      </w:ins>
    </w:p>
    <w:p w14:paraId="724F7031" w14:textId="27113B61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1" w:author="Benjamin Stambach" w:date="2023-03-17T22:02:00Z"/>
          <w:sz w:val="20"/>
          <w:szCs w:val="20"/>
          <w:lang w:val="fr-FR"/>
        </w:rPr>
      </w:pPr>
      <w:ins w:id="22" w:author="Benjamin Stambach" w:date="2023-03-17T22:02:00Z">
        <w:r w:rsidRPr="00563221">
          <w:rPr>
            <w:sz w:val="20"/>
            <w:szCs w:val="20"/>
            <w:lang w:val="fr-FR"/>
          </w:rPr>
          <w:t>\newcommand*\abs[1]{\lvert#1\rvert}</w:t>
        </w:r>
      </w:ins>
    </w:p>
    <w:p w14:paraId="69F7128C" w14:textId="236946DC" w:rsidR="00563221" w:rsidRPr="00563221" w:rsidRDefault="00563221" w:rsidP="00563221">
      <w:pPr>
        <w:pStyle w:val="Paragraphedeliste"/>
        <w:numPr>
          <w:ilvl w:val="0"/>
          <w:numId w:val="9"/>
        </w:numPr>
        <w:rPr>
          <w:ins w:id="23" w:author="Benjamin Stambach" w:date="2023-03-17T22:02:00Z"/>
          <w:sz w:val="20"/>
          <w:szCs w:val="20"/>
          <w:lang w:val="fr-FR"/>
        </w:rPr>
      </w:pPr>
      <w:ins w:id="24" w:author="Benjamin Stambach" w:date="2023-03-17T22:02:00Z">
        <w:r w:rsidRPr="00563221">
          <w:rPr>
            <w:sz w:val="20"/>
            <w:szCs w:val="20"/>
            <w:lang w:val="fr-FR"/>
          </w:rPr>
          <w:t>\usetagform{default} (juste pour di</w:t>
        </w:r>
        <w:r>
          <w:rPr>
            <w:sz w:val="20"/>
            <w:szCs w:val="20"/>
            <w:lang w:val="fr-FR"/>
          </w:rPr>
          <w:t>re que l’on utilise la les nums (1.1)</w:t>
        </w:r>
      </w:ins>
    </w:p>
    <w:p w14:paraId="5B1FB1DB" w14:textId="77777777" w:rsidR="00563221" w:rsidRPr="00563221" w:rsidRDefault="00563221" w:rsidP="00563221">
      <w:pPr>
        <w:pStyle w:val="Paragraphedeliste"/>
        <w:ind w:left="1002"/>
        <w:rPr>
          <w:ins w:id="25" w:author="Benjamin Stambach" w:date="2023-03-17T22:02:00Z"/>
          <w:sz w:val="24"/>
          <w:szCs w:val="24"/>
          <w:lang w:val="fr-FR"/>
        </w:rPr>
      </w:pPr>
    </w:p>
    <w:p w14:paraId="2A206964" w14:textId="67F9C1FF" w:rsidR="00563221" w:rsidRPr="00563221" w:rsidRDefault="00563221" w:rsidP="00B22B9F">
      <w:pPr>
        <w:pStyle w:val="Paragraphedeliste"/>
        <w:ind w:left="1002" w:hanging="294"/>
        <w:rPr>
          <w:ins w:id="26" w:author="Benjamin Stambach" w:date="2023-03-17T22:02:00Z"/>
          <w:sz w:val="24"/>
          <w:szCs w:val="24"/>
          <w:lang w:val="fr-FR"/>
        </w:rPr>
      </w:pPr>
      <w:ins w:id="27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82F3EB8" w14:textId="77777777" w:rsidR="00BB6361" w:rsidRPr="00563221" w:rsidRDefault="00563221" w:rsidP="00B22B9F">
      <w:pPr>
        <w:pStyle w:val="Paragraphedeliste"/>
        <w:ind w:left="1002" w:hanging="294"/>
        <w:rPr>
          <w:sz w:val="24"/>
          <w:lang w:val="fr-FR"/>
          <w:rPrChange w:id="28" w:author="Benjamin Stambach" w:date="2023-03-17T22:02:00Z">
            <w:rPr>
              <w:sz w:val="24"/>
              <w:szCs w:val="24"/>
              <w:lang w:val="en-GB"/>
            </w:rPr>
          </w:rPrChange>
        </w:rPr>
      </w:pPr>
      <w:ins w:id="29" w:author="Benjamin Stambach" w:date="2023-03-17T22:02:00Z">
        <w:r w:rsidRPr="00563221">
          <w:rPr>
            <w:sz w:val="24"/>
            <w:szCs w:val="24"/>
            <w:lang w:val="fr-FR"/>
          </w:rPr>
          <w:tab/>
        </w:r>
      </w:ins>
    </w:p>
    <w:p w14:paraId="7AF5AD95" w14:textId="3902CECF" w:rsidR="00ED7A03" w:rsidRPr="00563221" w:rsidRDefault="00ED7A03" w:rsidP="00ED7A03">
      <w:pPr>
        <w:pStyle w:val="Paragraphedeliste"/>
        <w:ind w:hanging="294"/>
        <w:rPr>
          <w:sz w:val="24"/>
          <w:lang w:val="fr-FR"/>
          <w:rPrChange w:id="30" w:author="Benjamin Stambach" w:date="2023-03-17T22:02:00Z">
            <w:rPr>
              <w:sz w:val="24"/>
              <w:szCs w:val="24"/>
              <w:lang w:val="en-GB"/>
            </w:rPr>
          </w:rPrChange>
        </w:rPr>
      </w:pPr>
    </w:p>
    <w:p w14:paraId="3BC4A993" w14:textId="59F1387D" w:rsidR="00B22B9F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  <w:r w:rsidRPr="00B22B9F">
        <w:rPr>
          <w:sz w:val="24"/>
          <w:szCs w:val="24"/>
          <w:highlight w:val="yellow"/>
          <w:lang w:val="fr-FR"/>
        </w:rPr>
        <w:t>Calc</w:t>
      </w:r>
      <w:r>
        <w:rPr>
          <w:sz w:val="24"/>
          <w:szCs w:val="24"/>
          <w:lang w:val="fr-FR"/>
        </w:rPr>
        <w:t> : calculator</w:t>
      </w:r>
    </w:p>
    <w:p w14:paraId="1610F3EC" w14:textId="77777777" w:rsidR="00B22B9F" w:rsidRPr="00ED7A03" w:rsidRDefault="00B22B9F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0628C4EA" w14:textId="0AD9F5F0" w:rsidR="00ED7A03" w:rsidRPr="00ED7A03" w:rsidRDefault="00ED7A03" w:rsidP="00ED7A03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link</w:t>
      </w:r>
    </w:p>
    <w:p w14:paraId="1C69A78E" w14:textId="6D3621F1" w:rsidR="00B22B9F" w:rsidRDefault="00B22B9F" w:rsidP="00B22B9F">
      <w:pPr>
        <w:pStyle w:val="Paragraphedeliste"/>
        <w:ind w:hanging="294"/>
        <w:rPr>
          <w:sz w:val="24"/>
          <w:szCs w:val="24"/>
          <w:highlight w:val="yellow"/>
          <w:lang w:val="fr-FR"/>
        </w:rPr>
      </w:pPr>
    </w:p>
    <w:p w14:paraId="295AF316" w14:textId="2FF36A5B" w:rsidR="00EA42FD" w:rsidRDefault="00EA42F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\ref{} : fig, tab, eq</w:t>
      </w:r>
    </w:p>
    <w:p w14:paraId="2843F323" w14:textId="20C8145A" w:rsidR="00EA42FD" w:rsidRDefault="00EA42FD" w:rsidP="00B22B9F">
      <w:pPr>
        <w:pStyle w:val="Paragraphedeliste"/>
        <w:ind w:hanging="294"/>
        <w:rPr>
          <w:sz w:val="24"/>
          <w:szCs w:val="24"/>
        </w:rPr>
      </w:pPr>
      <w:r w:rsidRPr="00EA42FD">
        <w:rPr>
          <w:sz w:val="24"/>
          <w:szCs w:val="24"/>
        </w:rPr>
        <w:t>\p</w:t>
      </w:r>
      <w:r>
        <w:rPr>
          <w:sz w:val="24"/>
          <w:szCs w:val="24"/>
        </w:rPr>
        <w:t xml:space="preserve">ageref{} </w:t>
      </w:r>
    </w:p>
    <w:p w14:paraId="36C18A5A" w14:textId="2B379C7B" w:rsidR="00EA42FD" w:rsidRDefault="00EA42FD" w:rsidP="00B22B9F">
      <w:pPr>
        <w:pStyle w:val="Paragraphedeliste"/>
        <w:ind w:hanging="294"/>
        <w:rPr>
          <w:sz w:val="24"/>
          <w:szCs w:val="24"/>
        </w:rPr>
      </w:pPr>
    </w:p>
    <w:p w14:paraId="7FABAE34" w14:textId="4691C40F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  <w:r w:rsidRPr="00EA42FD">
        <w:rPr>
          <w:sz w:val="20"/>
          <w:szCs w:val="20"/>
          <w:lang w:val="fr-FR"/>
        </w:rPr>
        <w:t xml:space="preserve">Faire les </w:t>
      </w:r>
      <w:r>
        <w:rPr>
          <w:sz w:val="20"/>
          <w:szCs w:val="20"/>
          <w:lang w:val="fr-FR"/>
        </w:rPr>
        <w:t xml:space="preserve">raccourcis pour chaque nouveaux doc : </w:t>
      </w:r>
      <w:r>
        <w:rPr>
          <w:sz w:val="20"/>
          <w:szCs w:val="20"/>
          <w:lang w:val="fr-FR"/>
        </w:rPr>
        <w:br/>
        <w:t xml:space="preserve">\refpage : </w:t>
      </w:r>
      <w:r w:rsidRPr="00EA42FD">
        <w:rPr>
          <w:sz w:val="20"/>
          <w:szCs w:val="20"/>
          <w:lang w:val="fr-FR"/>
        </w:rPr>
        <w:t>(Seite \pagerefold{#1})</w:t>
      </w:r>
      <w:r>
        <w:rPr>
          <w:sz w:val="20"/>
          <w:szCs w:val="20"/>
          <w:lang w:val="fr-FR"/>
        </w:rPr>
        <w:br/>
        <w:t xml:space="preserve">\picref : </w:t>
      </w:r>
      <w:r w:rsidRPr="00EA42FD">
        <w:rPr>
          <w:sz w:val="20"/>
          <w:szCs w:val="20"/>
          <w:lang w:val="fr-FR"/>
        </w:rPr>
        <w:t>(siehe Abb. \ref{fig:#1})</w:t>
      </w:r>
      <w:r>
        <w:rPr>
          <w:sz w:val="20"/>
          <w:szCs w:val="20"/>
          <w:lang w:val="fr-FR"/>
        </w:rPr>
        <w:br/>
        <w:t>….</w:t>
      </w:r>
    </w:p>
    <w:p w14:paraId="598A5B23" w14:textId="2BD73A70" w:rsid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7AE9A3AA" w14:textId="77777777" w:rsidR="00EA42FD" w:rsidRPr="00EA42FD" w:rsidRDefault="00EA42FD" w:rsidP="00EA42FD">
      <w:pPr>
        <w:pStyle w:val="Paragraphedeliste"/>
        <w:ind w:hanging="294"/>
        <w:rPr>
          <w:sz w:val="20"/>
          <w:szCs w:val="20"/>
          <w:lang w:val="fr-FR"/>
        </w:rPr>
      </w:pPr>
    </w:p>
    <w:p w14:paraId="16CA4907" w14:textId="77777777" w:rsidR="00C30498" w:rsidRDefault="00C30498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Package : </w:t>
      </w:r>
    </w:p>
    <w:p w14:paraId="5244025D" w14:textId="77777777" w:rsidR="00C30498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EA42FD">
        <w:rPr>
          <w:sz w:val="24"/>
          <w:szCs w:val="24"/>
          <w:lang w:val="fr-FR"/>
        </w:rPr>
        <w:t>url : hyphen</w:t>
      </w:r>
    </w:p>
    <w:p w14:paraId="170DD444" w14:textId="161B9B3B" w:rsidR="00BB6361" w:rsidRDefault="00B22B9F" w:rsidP="00C30498">
      <w:pPr>
        <w:pStyle w:val="Paragraphedeliste"/>
        <w:numPr>
          <w:ilvl w:val="0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hyperref : pdftex : </w:t>
      </w:r>
    </w:p>
    <w:p w14:paraId="440B2267" w14:textId="70F5E697" w:rsidR="00C30498" w:rsidRDefault="00C30498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\href[option]{url}{text} =&gt; nouvelle commande \url</w:t>
      </w:r>
      <w:r w:rsidR="003F30D6">
        <w:rPr>
          <w:sz w:val="24"/>
          <w:szCs w:val="24"/>
          <w:lang w:val="fr-FR"/>
        </w:rPr>
        <w:t>{url}{texte}</w:t>
      </w:r>
    </w:p>
    <w:p w14:paraId="4CD72C1A" w14:textId="7B9FFF1E" w:rsidR="00B22B9F" w:rsidRPr="00C30498" w:rsidRDefault="00BB6361" w:rsidP="00C30498">
      <w:pPr>
        <w:pStyle w:val="Paragraphedeliste"/>
        <w:numPr>
          <w:ilvl w:val="1"/>
          <w:numId w:val="10"/>
        </w:numPr>
        <w:rPr>
          <w:sz w:val="24"/>
          <w:szCs w:val="24"/>
          <w:lang w:val="fr-FR"/>
        </w:rPr>
      </w:pPr>
      <w:r w:rsidRPr="00C30498">
        <w:rPr>
          <w:sz w:val="24"/>
          <w:szCs w:val="24"/>
          <w:lang w:val="fr-FR"/>
        </w:rPr>
        <w:t xml:space="preserve">ref a du texte fonctionne par paire : </w:t>
      </w:r>
      <w:r w:rsidR="00B22B9F" w:rsidRPr="00C30498">
        <w:rPr>
          <w:sz w:val="24"/>
          <w:szCs w:val="24"/>
          <w:lang w:val="fr-FR"/>
        </w:rPr>
        <w:br/>
      </w:r>
      <w:r w:rsidRPr="00C30498">
        <w:rPr>
          <w:sz w:val="24"/>
          <w:szCs w:val="24"/>
          <w:lang w:val="fr-FR"/>
        </w:rPr>
        <w:t>\refA{label du link}{contenu clickable}</w:t>
      </w:r>
      <w:ins w:id="31" w:author="Benjamin Stambach" w:date="2023-03-17T22:02:00Z">
        <w:r w:rsidR="00C279CE" w:rsidRPr="00C30498">
          <w:rPr>
            <w:sz w:val="24"/>
            <w:szCs w:val="24"/>
            <w:lang w:val="fr-FR"/>
          </w:rPr>
          <w:t xml:space="preserve"> B-&gt;A</w:t>
        </w:r>
      </w:ins>
    </w:p>
    <w:p w14:paraId="1DF7A629" w14:textId="36D006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\refB{label du link}{contenu clickable}</w:t>
      </w:r>
    </w:p>
    <w:p w14:paraId="659EBDBF" w14:textId="15E240B9" w:rsidR="00BB6361" w:rsidRDefault="00BB6361" w:rsidP="00BB6361">
      <w:pPr>
        <w:pStyle w:val="Paragraphedeliste"/>
        <w:ind w:hanging="12"/>
        <w:rPr>
          <w:sz w:val="24"/>
          <w:szCs w:val="24"/>
          <w:lang w:val="fr-FR"/>
        </w:rPr>
      </w:pPr>
    </w:p>
    <w:p w14:paraId="23D9C81C" w14:textId="3ABBF0D2" w:rsidR="00BB6361" w:rsidRP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Footnote</w:t>
      </w:r>
    </w:p>
    <w:p w14:paraId="57126DBF" w14:textId="3E3C8167" w:rsidR="00BB6361" w:rsidRDefault="00BB6361" w:rsidP="00BB6361">
      <w:pPr>
        <w:pStyle w:val="Paragraphedeliste"/>
        <w:ind w:hanging="294"/>
        <w:rPr>
          <w:sz w:val="24"/>
          <w:szCs w:val="24"/>
          <w:vertAlign w:val="superscript"/>
          <w:lang w:val="fr-FR"/>
        </w:rPr>
      </w:pPr>
      <w:r>
        <w:rPr>
          <w:sz w:val="24"/>
          <w:szCs w:val="24"/>
          <w:lang w:val="fr-FR"/>
        </w:rPr>
        <w:t>\fnm : la marque</w:t>
      </w:r>
      <w:r>
        <w:rPr>
          <w:sz w:val="24"/>
          <w:szCs w:val="24"/>
          <w:vertAlign w:val="superscript"/>
          <w:lang w:val="fr-FR"/>
        </w:rPr>
        <w:t>1</w:t>
      </w:r>
    </w:p>
    <w:p w14:paraId="323D176C" w14:textId="3C56A63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\pnm : la marque</w:t>
      </w:r>
      <w:r>
        <w:rPr>
          <w:sz w:val="24"/>
          <w:szCs w:val="24"/>
          <w:vertAlign w:val="superscript"/>
          <w:lang w:val="fr-FR"/>
        </w:rPr>
        <w:t xml:space="preserve">1 </w:t>
      </w:r>
      <w:r>
        <w:rPr>
          <w:sz w:val="24"/>
          <w:szCs w:val="24"/>
          <w:lang w:val="fr-FR"/>
        </w:rPr>
        <w:t>dans tout ce qui peut être dans une table ex : section, caption….</w:t>
      </w:r>
    </w:p>
    <w:p w14:paraId="6332919F" w14:textId="5E08058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\fnt : texte qui va avec</w:t>
      </w:r>
    </w:p>
    <w:p w14:paraId="74C9274B" w14:textId="77777777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5025D6A4" w14:textId="47A9F425" w:rsidR="00BB6361" w:rsidRDefault="00BB6361" w:rsidP="00BB6361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b/>
          <w:bCs/>
          <w:sz w:val="24"/>
          <w:szCs w:val="24"/>
          <w:lang w:val="fr-FR"/>
        </w:rPr>
        <w:t>Quote</w:t>
      </w:r>
    </w:p>
    <w:p w14:paraId="32C960DE" w14:textId="71CA0D76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6F736DE9" w14:textId="4B7D79F2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Csquote + epigraph</w:t>
      </w:r>
    </w:p>
    <w:p w14:paraId="27BC14DA" w14:textId="3AA3A4BF" w:rsid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9" w:history="1">
        <w:r w:rsidR="00BB6361" w:rsidRPr="00E26043">
          <w:rPr>
            <w:rStyle w:val="Lienhypertexte"/>
            <w:sz w:val="18"/>
            <w:szCs w:val="18"/>
            <w:lang w:val="fr-FR"/>
          </w:rPr>
          <w:t>https://mirror.ibcp.fr/pub/CTAN/macros/latex/contrib/csquotes/csquotes.pdf</w:t>
        </w:r>
      </w:hyperlink>
    </w:p>
    <w:p w14:paraId="46A5B377" w14:textId="217A9F9C" w:rsidR="00BB6361" w:rsidRPr="00BB6361" w:rsidRDefault="00000000" w:rsidP="00BB6361">
      <w:pPr>
        <w:pStyle w:val="Paragraphedeliste"/>
        <w:ind w:hanging="294"/>
        <w:rPr>
          <w:sz w:val="18"/>
          <w:szCs w:val="18"/>
          <w:lang w:val="fr-FR"/>
        </w:rPr>
      </w:pPr>
      <w:hyperlink r:id="rId10" w:history="1">
        <w:r w:rsidR="00BB6361" w:rsidRPr="00BB6361">
          <w:rPr>
            <w:rStyle w:val="Lienhypertexte"/>
            <w:sz w:val="18"/>
            <w:szCs w:val="18"/>
            <w:lang w:val="fr-FR"/>
          </w:rPr>
          <w:t>https://mirrors.chevalier.io/CTAN/macros/latex/contrib/epigraph/epigraph.pdf</w:t>
        </w:r>
      </w:hyperlink>
    </w:p>
    <w:p w14:paraId="60659CFA" w14:textId="77777777" w:rsidR="00BB6361" w:rsidRP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0A89DE39" w14:textId="296F2948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\enquote{} : pour mettre facilement entre guillemet</w:t>
      </w:r>
    </w:p>
    <w:p w14:paraId="288F7F2E" w14:textId="7410D597" w:rsidR="00BB6361" w:rsidRDefault="00BB6361" w:rsidP="00BB6361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B6361">
        <w:rPr>
          <w:b/>
          <w:bCs/>
          <w:sz w:val="24"/>
          <w:szCs w:val="24"/>
          <w:lang w:val="fr-FR"/>
        </w:rPr>
        <w:t>Bibliographie</w:t>
      </w:r>
    </w:p>
    <w:p w14:paraId="6963AAC1" w14:textId="452BA8B5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</w:p>
    <w:p w14:paraId="36F4051E" w14:textId="0B6F6D3E" w:rsidR="00BB6361" w:rsidRDefault="00BB6361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Cite -&gt; bib en mode unsrt</w:t>
      </w:r>
      <w:r w:rsidR="00B729AD">
        <w:rPr>
          <w:sz w:val="24"/>
          <w:szCs w:val="24"/>
          <w:lang w:val="fr-FR"/>
        </w:rPr>
        <w:t xml:space="preserve"> par defaut -&gt; bibstyle pour le changer</w:t>
      </w:r>
    </w:p>
    <w:p w14:paraId="3BB140AD" w14:textId="6FAC125D" w:rsidR="00B729AD" w:rsidRDefault="00B729AD" w:rsidP="00BB6361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\biblio : print la bibliographie (déjà dans \tables)</w:t>
      </w:r>
    </w:p>
    <w:p w14:paraId="37495CEB" w14:textId="3C7B6723" w:rsidR="00B729AD" w:rsidRPr="00B729AD" w:rsidRDefault="00B729AD" w:rsidP="00B729AD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 w:rsidRPr="00B729AD">
        <w:rPr>
          <w:b/>
          <w:bCs/>
          <w:sz w:val="24"/>
          <w:szCs w:val="24"/>
          <w:lang w:val="fr-FR"/>
        </w:rPr>
        <w:t>Espacement</w:t>
      </w:r>
    </w:p>
    <w:p w14:paraId="277065A1" w14:textId="3D77513D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\emptypage : page vide</w:t>
      </w:r>
    </w:p>
    <w:p w14:paraId="257453D9" w14:textId="18ED1DE2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 w:rsidRPr="00145EEF">
        <w:rPr>
          <w:sz w:val="24"/>
          <w:szCs w:val="24"/>
          <w:lang w:val="fr-FR"/>
        </w:rPr>
        <w:t xml:space="preserve">\br : </w:t>
      </w:r>
      <w:r w:rsidR="00145EEF" w:rsidRPr="00145EEF">
        <w:rPr>
          <w:sz w:val="24"/>
          <w:szCs w:val="24"/>
          <w:lang w:val="fr-FR"/>
        </w:rPr>
        <w:t>linebreak : a la ligne</w:t>
      </w:r>
      <w:r w:rsidR="00145EEF">
        <w:rPr>
          <w:sz w:val="24"/>
          <w:szCs w:val="24"/>
          <w:lang w:val="fr-FR"/>
        </w:rPr>
        <w:t xml:space="preserve"> sans indentation</w:t>
      </w:r>
    </w:p>
    <w:p w14:paraId="54EF0148" w14:textId="77777777" w:rsidR="00B729AD" w:rsidRPr="00145EEF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</w:p>
    <w:p w14:paraId="1CA671F4" w14:textId="19E6864E" w:rsidR="00BB6361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 : 0.2cm</w:t>
      </w:r>
    </w:p>
    <w:p w14:paraId="6E49C389" w14:textId="204D2456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\vpp : 0.1cm</w:t>
      </w:r>
    </w:p>
    <w:p w14:paraId="4A77CA43" w14:textId="0AD8D489" w:rsidR="00B729AD" w:rsidRDefault="00B729AD" w:rsidP="00B22B9F">
      <w:pPr>
        <w:pStyle w:val="Paragraphedeliste"/>
        <w:ind w:hanging="294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\vg : 0.4cm</w:t>
      </w:r>
    </w:p>
    <w:p w14:paraId="0521798B" w14:textId="292026E0" w:rsidR="00ED7A03" w:rsidRPr="00BB6361" w:rsidRDefault="00ED7A03" w:rsidP="00ED7A03">
      <w:pPr>
        <w:pStyle w:val="Paragraphedeliste"/>
        <w:ind w:hanging="294"/>
        <w:rPr>
          <w:sz w:val="24"/>
          <w:szCs w:val="24"/>
          <w:lang w:val="fr-FR"/>
        </w:rPr>
      </w:pPr>
    </w:p>
    <w:p w14:paraId="518015C6" w14:textId="7A69805D" w:rsidR="00ED7A03" w:rsidRPr="00BB6361" w:rsidRDefault="00FD3D0A" w:rsidP="00FD3D0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tableaux</w:t>
      </w:r>
    </w:p>
    <w:p w14:paraId="1B536302" w14:textId="759710FB" w:rsidR="00ED7A03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 w:rsidRPr="00FD3D0A">
        <w:rPr>
          <w:sz w:val="24"/>
          <w:szCs w:val="24"/>
          <w:lang w:val="en-US"/>
        </w:rPr>
        <w:t>\begin{tabular}{  }</w:t>
      </w:r>
    </w:p>
    <w:p w14:paraId="3F735BEE" w14:textId="6FD6C808" w:rsidR="00FD3D0A" w:rsidRPr="00FD3D0A" w:rsidRDefault="00FD3D0A" w:rsidP="00ED7A03">
      <w:pPr>
        <w:pStyle w:val="Paragraphedeliste"/>
        <w:ind w:hanging="29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&amp;    &amp;   \\</w:t>
      </w:r>
    </w:p>
    <w:p w14:paraId="563A9BE4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gauche</w:t>
      </w:r>
    </w:p>
    <w:p w14:paraId="217B5492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c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centrée</w:t>
      </w:r>
    </w:p>
    <w:p w14:paraId="1368173E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r</w:t>
      </w:r>
      <w:proofErr w:type="gram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alignée à droite</w:t>
      </w:r>
    </w:p>
    <w:p w14:paraId="1B5073D3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p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colonne de largeur fixée, justifiée et avec alinéa ; le texte est positionné en haut de la cellule</w:t>
      </w:r>
    </w:p>
    <w:p w14:paraId="7878385F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m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comme précédemment, mais le texte est centré verticalement</w:t>
      </w:r>
    </w:p>
    <w:p w14:paraId="371782BB" w14:textId="77777777" w:rsidR="00FD3D0A" w:rsidRPr="00FD3D0A" w:rsidRDefault="00FD3D0A" w:rsidP="00FD3D0A">
      <w:pPr>
        <w:numPr>
          <w:ilvl w:val="0"/>
          <w:numId w:val="5"/>
        </w:numPr>
        <w:shd w:val="clear" w:color="auto" w:fill="FFFFFF"/>
        <w:spacing w:before="100" w:beforeAutospacing="1" w:after="24" w:line="240" w:lineRule="auto"/>
        <w:ind w:left="110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proofErr w:type="gram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b</w:t>
      </w:r>
      <w:proofErr w:type="gramEnd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{</w:t>
      </w:r>
      <w:r w:rsidRPr="00FD3D0A">
        <w:rPr>
          <w:rFonts w:ascii="Courier New" w:eastAsia="Times New Roman" w:hAnsi="Courier New" w:cs="Courier New"/>
          <w:i/>
          <w:iCs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largeur</w:t>
      </w: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}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comme précédemment, mais le texte est positionné en bas de la cellule</w:t>
      </w:r>
    </w:p>
    <w:p w14:paraId="2DDDB32B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vertical</w:t>
      </w:r>
    </w:p>
    <w:p w14:paraId="2D2F4832" w14:textId="77777777" w:rsidR="00FD3D0A" w:rsidRPr="00FD3D0A" w:rsidRDefault="00FD3D0A" w:rsidP="00FD3D0A">
      <w:pPr>
        <w:numPr>
          <w:ilvl w:val="0"/>
          <w:numId w:val="6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||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double filet vertical</w:t>
      </w:r>
    </w:p>
    <w:p w14:paraId="09F17C43" w14:textId="77777777" w:rsidR="00FD3D0A" w:rsidRPr="00FD3D0A" w:rsidRDefault="00FD3D0A" w:rsidP="00FD3D0A">
      <w:pPr>
        <w:shd w:val="clear" w:color="auto" w:fill="FFFFFF"/>
        <w:spacing w:after="24" w:line="240" w:lineRule="auto"/>
        <w:ind w:left="720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Une fois dans l'environnement,</w:t>
      </w:r>
    </w:p>
    <w:p w14:paraId="1038BE81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&amp;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séparateur de colonne</w:t>
      </w:r>
    </w:p>
    <w:p w14:paraId="6BF11C20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\\</w:t>
      </w:r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débute une nouvelle ligne</w:t>
      </w:r>
    </w:p>
    <w:p w14:paraId="1BD0D97C" w14:textId="77777777" w:rsidR="00FD3D0A" w:rsidRPr="00FD3D0A" w:rsidRDefault="00FD3D0A" w:rsidP="00FD3D0A">
      <w:pPr>
        <w:numPr>
          <w:ilvl w:val="0"/>
          <w:numId w:val="7"/>
        </w:numPr>
        <w:shd w:val="clear" w:color="auto" w:fill="FFFFFF"/>
        <w:spacing w:before="100" w:beforeAutospacing="1" w:after="24" w:line="240" w:lineRule="auto"/>
        <w:ind w:left="1824"/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</w:pPr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\</w:t>
      </w:r>
      <w:proofErr w:type="spellStart"/>
      <w:r w:rsidRPr="00FD3D0A">
        <w:rPr>
          <w:rFonts w:ascii="Courier New" w:eastAsia="Times New Roman" w:hAnsi="Courier New" w:cs="Courier New"/>
          <w:noProof w:val="0"/>
          <w:color w:val="000000"/>
          <w:sz w:val="20"/>
          <w:szCs w:val="20"/>
          <w:bdr w:val="none" w:sz="0" w:space="0" w:color="auto" w:frame="1"/>
          <w:lang w:val="fr-FR" w:eastAsia="fr-FR"/>
        </w:rPr>
        <w:t>hline</w:t>
      </w:r>
      <w:proofErr w:type="spellEnd"/>
      <w:r w:rsidRPr="00FD3D0A">
        <w:rPr>
          <w:rFonts w:ascii="Arial" w:eastAsia="Times New Roman" w:hAnsi="Arial" w:cs="Arial"/>
          <w:noProof w:val="0"/>
          <w:color w:val="202122"/>
          <w:sz w:val="21"/>
          <w:szCs w:val="21"/>
          <w:lang w:val="fr-FR" w:eastAsia="fr-FR"/>
        </w:rPr>
        <w:t> : filet horizontal</w:t>
      </w:r>
    </w:p>
    <w:p w14:paraId="7EC360A2" w14:textId="77777777" w:rsidR="00295EC8" w:rsidRPr="00BB6361" w:rsidRDefault="00295EC8" w:rsidP="00295EC8">
      <w:pPr>
        <w:pStyle w:val="Paragraphedeliste"/>
        <w:ind w:hanging="294"/>
        <w:rPr>
          <w:sz w:val="24"/>
          <w:szCs w:val="24"/>
          <w:lang w:val="fr-FR"/>
        </w:rPr>
      </w:pPr>
    </w:p>
    <w:p w14:paraId="745E6C8C" w14:textId="732A685A" w:rsidR="00E91D42" w:rsidRPr="00BB6361" w:rsidRDefault="000313F4" w:rsidP="000313F4">
      <w:pPr>
        <w:pStyle w:val="Paragraphedeliste"/>
        <w:ind w:hanging="294"/>
        <w:rPr>
          <w:sz w:val="24"/>
          <w:szCs w:val="24"/>
          <w:lang w:val="fr-FR"/>
        </w:rPr>
      </w:pPr>
      <w:r w:rsidRPr="00BB6361">
        <w:rPr>
          <w:sz w:val="24"/>
          <w:szCs w:val="24"/>
          <w:lang w:val="fr-FR"/>
        </w:rPr>
        <w:t xml:space="preserve"> </w:t>
      </w:r>
    </w:p>
    <w:p w14:paraId="113AEA59" w14:textId="77777777" w:rsidR="00E91D42" w:rsidRPr="00BB6361" w:rsidRDefault="00E91D42" w:rsidP="000313F4">
      <w:pPr>
        <w:pStyle w:val="Paragraphedeliste"/>
        <w:ind w:hanging="294"/>
        <w:rPr>
          <w:sz w:val="24"/>
          <w:szCs w:val="24"/>
          <w:lang w:val="fr-FR"/>
        </w:rPr>
      </w:pPr>
    </w:p>
    <w:sectPr w:rsidR="00E91D42" w:rsidRPr="00BB63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3EDE"/>
    <w:multiLevelType w:val="multilevel"/>
    <w:tmpl w:val="0CF0A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0D4841"/>
    <w:multiLevelType w:val="hybridMultilevel"/>
    <w:tmpl w:val="6596BD76"/>
    <w:lvl w:ilvl="0" w:tplc="040C000F">
      <w:start w:val="1"/>
      <w:numFmt w:val="decimal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977056B"/>
    <w:multiLevelType w:val="multilevel"/>
    <w:tmpl w:val="1DF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820E1E"/>
    <w:multiLevelType w:val="hybridMultilevel"/>
    <w:tmpl w:val="BCEEA3AC"/>
    <w:lvl w:ilvl="0" w:tplc="1DDA8A9A">
      <w:numFmt w:val="bullet"/>
      <w:lvlText w:val="-"/>
      <w:lvlJc w:val="left"/>
      <w:pPr>
        <w:ind w:left="786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726184B"/>
    <w:multiLevelType w:val="hybridMultilevel"/>
    <w:tmpl w:val="E2905C8E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88E5FFD"/>
    <w:multiLevelType w:val="multilevel"/>
    <w:tmpl w:val="5248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BE7085"/>
    <w:multiLevelType w:val="hybridMultilevel"/>
    <w:tmpl w:val="EB7A2926"/>
    <w:lvl w:ilvl="0" w:tplc="F3523D00">
      <w:start w:val="1"/>
      <w:numFmt w:val="upperRoman"/>
      <w:lvlText w:val="%1."/>
      <w:lvlJc w:val="right"/>
      <w:pPr>
        <w:ind w:left="1146" w:hanging="360"/>
      </w:pPr>
      <w:rPr>
        <w:rFonts w:hint="default"/>
        <w:sz w:val="36"/>
        <w:szCs w:val="36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78CB53F2"/>
    <w:multiLevelType w:val="hybridMultilevel"/>
    <w:tmpl w:val="DBAA84DE"/>
    <w:lvl w:ilvl="0" w:tplc="E4646E52">
      <w:numFmt w:val="bullet"/>
      <w:lvlText w:val="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79CB3127"/>
    <w:multiLevelType w:val="hybridMultilevel"/>
    <w:tmpl w:val="FEA803C4"/>
    <w:lvl w:ilvl="0" w:tplc="8E26D788">
      <w:start w:val="1"/>
      <w:numFmt w:val="upperRoman"/>
      <w:lvlText w:val="%1."/>
      <w:lvlJc w:val="left"/>
      <w:pPr>
        <w:ind w:left="1440" w:hanging="72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700DE8"/>
    <w:multiLevelType w:val="hybridMultilevel"/>
    <w:tmpl w:val="EEEECFBA"/>
    <w:lvl w:ilvl="0" w:tplc="D360ABDA">
      <w:start w:val="1"/>
      <w:numFmt w:val="decimal"/>
      <w:lvlText w:val="%1."/>
      <w:lvlJc w:val="left"/>
      <w:pPr>
        <w:ind w:left="720" w:hanging="360"/>
      </w:pPr>
      <w:rPr>
        <w:color w:val="ED7D31" w:themeColor="accent2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470174">
    <w:abstractNumId w:val="9"/>
  </w:num>
  <w:num w:numId="2" w16cid:durableId="779106079">
    <w:abstractNumId w:val="8"/>
  </w:num>
  <w:num w:numId="3" w16cid:durableId="1311014332">
    <w:abstractNumId w:val="1"/>
  </w:num>
  <w:num w:numId="4" w16cid:durableId="239143935">
    <w:abstractNumId w:val="6"/>
  </w:num>
  <w:num w:numId="5" w16cid:durableId="742945199">
    <w:abstractNumId w:val="5"/>
  </w:num>
  <w:num w:numId="6" w16cid:durableId="500851329">
    <w:abstractNumId w:val="2"/>
  </w:num>
  <w:num w:numId="7" w16cid:durableId="195313217">
    <w:abstractNumId w:val="0"/>
  </w:num>
  <w:num w:numId="8" w16cid:durableId="1732463683">
    <w:abstractNumId w:val="7"/>
  </w:num>
  <w:num w:numId="9" w16cid:durableId="1371955941">
    <w:abstractNumId w:val="4"/>
  </w:num>
  <w:num w:numId="10" w16cid:durableId="710761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42"/>
    <w:rsid w:val="000313F4"/>
    <w:rsid w:val="00145EEF"/>
    <w:rsid w:val="00205CE7"/>
    <w:rsid w:val="002171D8"/>
    <w:rsid w:val="00265322"/>
    <w:rsid w:val="00295EC8"/>
    <w:rsid w:val="002F3974"/>
    <w:rsid w:val="003C1AA3"/>
    <w:rsid w:val="003C7749"/>
    <w:rsid w:val="003F30D6"/>
    <w:rsid w:val="00414F85"/>
    <w:rsid w:val="00444C2A"/>
    <w:rsid w:val="004D6DB8"/>
    <w:rsid w:val="004E460E"/>
    <w:rsid w:val="00563221"/>
    <w:rsid w:val="0057584F"/>
    <w:rsid w:val="005C7D9E"/>
    <w:rsid w:val="00664683"/>
    <w:rsid w:val="00731001"/>
    <w:rsid w:val="0083330A"/>
    <w:rsid w:val="00882DB1"/>
    <w:rsid w:val="008A6DBA"/>
    <w:rsid w:val="008C78D2"/>
    <w:rsid w:val="009322B5"/>
    <w:rsid w:val="009352EE"/>
    <w:rsid w:val="009977ED"/>
    <w:rsid w:val="009E0AC9"/>
    <w:rsid w:val="00A10E6A"/>
    <w:rsid w:val="00B22B9F"/>
    <w:rsid w:val="00B56DEB"/>
    <w:rsid w:val="00B729AD"/>
    <w:rsid w:val="00B917A1"/>
    <w:rsid w:val="00BB6361"/>
    <w:rsid w:val="00C10DF5"/>
    <w:rsid w:val="00C279CE"/>
    <w:rsid w:val="00C30498"/>
    <w:rsid w:val="00C4480B"/>
    <w:rsid w:val="00C72602"/>
    <w:rsid w:val="00D876F2"/>
    <w:rsid w:val="00E34C51"/>
    <w:rsid w:val="00E91D42"/>
    <w:rsid w:val="00EA42FD"/>
    <w:rsid w:val="00ED7A03"/>
    <w:rsid w:val="00F8304F"/>
    <w:rsid w:val="00FD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C4816"/>
  <w15:chartTrackingRefBased/>
  <w15:docId w15:val="{D2E6B641-BADB-4494-801D-759E524EC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91D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B63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B6361"/>
    <w:rPr>
      <w:color w:val="605E5C"/>
      <w:shd w:val="clear" w:color="auto" w:fill="E1DFDD"/>
    </w:rPr>
  </w:style>
  <w:style w:type="character" w:styleId="CodeHTML">
    <w:name w:val="HTML Code"/>
    <w:basedOn w:val="Policepardfaut"/>
    <w:uiPriority w:val="99"/>
    <w:semiHidden/>
    <w:unhideWhenUsed/>
    <w:rsid w:val="00FD3D0A"/>
    <w:rPr>
      <w:rFonts w:ascii="Courier New" w:eastAsia="Times New Roman" w:hAnsi="Courier New" w:cs="Courier New"/>
      <w:sz w:val="20"/>
      <w:szCs w:val="20"/>
    </w:rPr>
  </w:style>
  <w:style w:type="paragraph" w:styleId="Rvision">
    <w:name w:val="Revision"/>
    <w:hidden/>
    <w:uiPriority w:val="99"/>
    <w:semiHidden/>
    <w:rsid w:val="00265322"/>
    <w:pPr>
      <w:spacing w:after="0" w:line="240" w:lineRule="auto"/>
    </w:pPr>
    <w:rPr>
      <w:noProof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an.crest.fr/tex-archive/macros/latex/contrib/mathtools/mathtools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tan.tetaneutral.net/macros/latex/contrib/enumitem/enumitem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irrors.chevalier.io/CTAN/macros/latex/contrib/epigraph/epigraph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.ibcp.fr/pub/CTAN/macros/latex/contrib/csquotes/csquotes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F5042D-B2D2-4CF0-B2D4-94C8D7EF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772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Stambach</dc:creator>
  <cp:keywords/>
  <dc:description/>
  <cp:lastModifiedBy>Salariés</cp:lastModifiedBy>
  <cp:revision>5</cp:revision>
  <dcterms:created xsi:type="dcterms:W3CDTF">2021-03-04T17:41:00Z</dcterms:created>
  <dcterms:modified xsi:type="dcterms:W3CDTF">2023-08-09T08:32:00Z</dcterms:modified>
</cp:coreProperties>
</file>